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ED" w:rsidRDefault="00C809ED" w:rsidP="00C809ED">
      <w:pPr>
        <w:pStyle w:val="NormalWeb"/>
        <w:jc w:val="both"/>
        <w:textAlignment w:val="baseline"/>
        <w:outlineLvl w:val="1"/>
        <w:rPr>
          <w:rFonts w:ascii="Helvetica" w:hAnsi="Helvetica" w:cs="Helvetica"/>
          <w:color w:val="000000"/>
          <w:kern w:val="36"/>
          <w:sz w:val="48"/>
          <w:szCs w:val="48"/>
        </w:rPr>
      </w:pPr>
      <w:r>
        <w:rPr>
          <w:rStyle w:val="Strong"/>
          <w:rFonts w:ascii="Helvetica" w:hAnsi="Helvetica" w:cs="Helvetica"/>
          <w:color w:val="000000"/>
          <w:kern w:val="36"/>
          <w:sz w:val="48"/>
          <w:szCs w:val="48"/>
          <w:bdr w:val="none" w:sz="0" w:space="0" w:color="auto" w:frame="1"/>
        </w:rPr>
        <w:t>What is multiprocessing?</w:t>
      </w:r>
    </w:p>
    <w:p w:rsidR="00C809ED" w:rsidRDefault="00C809ED" w:rsidP="00C809ED">
      <w:pPr>
        <w:pStyle w:val="NormalWeb"/>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Multiprocessing refers to the ability of a system to support more than one processor at the same time. Applications in a multiprocessing system are broken to smaller routines that run independently. The operating system allocates these threads to the processors improving performance of the system.</w:t>
      </w:r>
    </w:p>
    <w:p w:rsidR="00C809ED" w:rsidRDefault="00C809ED" w:rsidP="00C809ED">
      <w:pPr>
        <w:pStyle w:val="NormalWeb"/>
        <w:jc w:val="both"/>
        <w:textAlignment w:val="baseline"/>
        <w:outlineLvl w:val="1"/>
        <w:rPr>
          <w:rFonts w:ascii="Helvetica" w:hAnsi="Helvetica" w:cs="Helvetica"/>
          <w:color w:val="000000"/>
          <w:kern w:val="36"/>
          <w:sz w:val="48"/>
          <w:szCs w:val="48"/>
        </w:rPr>
      </w:pPr>
      <w:r>
        <w:rPr>
          <w:rStyle w:val="Strong"/>
          <w:rFonts w:ascii="Helvetica" w:hAnsi="Helvetica" w:cs="Helvetica"/>
          <w:color w:val="000000"/>
          <w:kern w:val="36"/>
          <w:sz w:val="48"/>
          <w:szCs w:val="48"/>
          <w:bdr w:val="none" w:sz="0" w:space="0" w:color="auto" w:frame="1"/>
        </w:rPr>
        <w:t>Why multiprocessing?</w:t>
      </w:r>
    </w:p>
    <w:p w:rsidR="00C809ED" w:rsidRDefault="00C809ED" w:rsidP="00C809ED">
      <w:pPr>
        <w:pStyle w:val="NormalWeb"/>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Consider a computer system with a single processor. If it is assigned several processes at the same time, it will have to interrupt each task and switch briefly to another, to keep all of the processes going.</w:t>
      </w:r>
      <w:r>
        <w:rPr>
          <w:rFonts w:ascii="Helvetica" w:hAnsi="Helvetica" w:cs="Helvetica"/>
          <w:color w:val="000000"/>
          <w:kern w:val="36"/>
          <w:sz w:val="48"/>
          <w:szCs w:val="48"/>
        </w:rPr>
        <w:br/>
        <w:t>This situation is just like a chef working in a kitchen alone. He has to do several tasks like baking, stirring, kneading dough, etc.</w:t>
      </w:r>
    </w:p>
    <w:p w:rsidR="00C809ED" w:rsidRDefault="00C809ED" w:rsidP="00C809ED">
      <w:pPr>
        <w:pStyle w:val="NormalWeb"/>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So the gist is that: The more tasks you must do at once, the more difficult it gets to keep track of them all, and keeping the timing right becomes more of a challenge.</w:t>
      </w:r>
      <w:r>
        <w:rPr>
          <w:rFonts w:ascii="Helvetica" w:hAnsi="Helvetica" w:cs="Helvetica"/>
          <w:color w:val="000000"/>
          <w:kern w:val="36"/>
          <w:sz w:val="48"/>
          <w:szCs w:val="48"/>
        </w:rPr>
        <w:br/>
      </w:r>
      <w:r>
        <w:rPr>
          <w:rFonts w:ascii="Helvetica" w:hAnsi="Helvetica" w:cs="Helvetica"/>
          <w:color w:val="000000"/>
          <w:kern w:val="36"/>
          <w:sz w:val="48"/>
          <w:szCs w:val="48"/>
        </w:rPr>
        <w:lastRenderedPageBreak/>
        <w:t>This is where the concept of multiprocessing arises!</w:t>
      </w:r>
      <w:r>
        <w:rPr>
          <w:rFonts w:ascii="Helvetica" w:hAnsi="Helvetica" w:cs="Helvetica"/>
          <w:color w:val="000000"/>
          <w:kern w:val="36"/>
          <w:sz w:val="48"/>
          <w:szCs w:val="48"/>
        </w:rPr>
        <w:br/>
      </w:r>
      <w:r>
        <w:rPr>
          <w:rStyle w:val="Strong"/>
          <w:rFonts w:ascii="Helvetica" w:hAnsi="Helvetica" w:cs="Helvetica"/>
          <w:color w:val="000000"/>
          <w:kern w:val="36"/>
          <w:sz w:val="48"/>
          <w:szCs w:val="48"/>
          <w:bdr w:val="none" w:sz="0" w:space="0" w:color="auto" w:frame="1"/>
        </w:rPr>
        <w:t>A multiprocessing system can have:</w:t>
      </w:r>
    </w:p>
    <w:p w:rsidR="00C809ED" w:rsidRDefault="00C809ED" w:rsidP="00C809ED">
      <w:pPr>
        <w:pStyle w:val="Heading1"/>
        <w:numPr>
          <w:ilvl w:val="0"/>
          <w:numId w:val="1"/>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multiprocessor, i.e. a computer with more than one central processor.</w:t>
      </w:r>
    </w:p>
    <w:p w:rsidR="00C809ED" w:rsidRDefault="00C809ED" w:rsidP="00C809ED">
      <w:pPr>
        <w:pStyle w:val="Heading1"/>
        <w:numPr>
          <w:ilvl w:val="0"/>
          <w:numId w:val="1"/>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multi-core processor, i.e. a single computing component with two or more independent actual processing units (called “cores”).</w:t>
      </w:r>
    </w:p>
    <w:p w:rsidR="00C809ED" w:rsidRDefault="00C809ED" w:rsidP="00C809ED">
      <w:pPr>
        <w:pStyle w:val="NormalWeb"/>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 xml:space="preserve">Here, the CPU can easily </w:t>
      </w:r>
      <w:proofErr w:type="gramStart"/>
      <w:r>
        <w:rPr>
          <w:rFonts w:ascii="Helvetica" w:hAnsi="Helvetica" w:cs="Helvetica"/>
          <w:color w:val="000000"/>
          <w:kern w:val="36"/>
          <w:sz w:val="48"/>
          <w:szCs w:val="48"/>
        </w:rPr>
        <w:t>executes</w:t>
      </w:r>
      <w:proofErr w:type="gramEnd"/>
      <w:r>
        <w:rPr>
          <w:rFonts w:ascii="Helvetica" w:hAnsi="Helvetica" w:cs="Helvetica"/>
          <w:color w:val="000000"/>
          <w:kern w:val="36"/>
          <w:sz w:val="48"/>
          <w:szCs w:val="48"/>
        </w:rPr>
        <w:t xml:space="preserve"> several tasks at once, with each task using its own processor.</w:t>
      </w:r>
    </w:p>
    <w:p w:rsidR="00C809ED" w:rsidRDefault="00C809ED" w:rsidP="00C809ED">
      <w:pPr>
        <w:pStyle w:val="NormalWeb"/>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It is just like the chef in last situation being assisted by his assistants. Now, they can divide the tasks among themselves and chef doesn’t need to switch between his tasks.</w:t>
      </w:r>
    </w:p>
    <w:p w:rsidR="00C809ED" w:rsidRDefault="00C809ED" w:rsidP="00C809ED">
      <w:pPr>
        <w:pStyle w:val="NormalWeb"/>
        <w:jc w:val="both"/>
        <w:textAlignment w:val="baseline"/>
        <w:outlineLvl w:val="1"/>
        <w:rPr>
          <w:rFonts w:ascii="Helvetica" w:hAnsi="Helvetica" w:cs="Helvetica"/>
          <w:color w:val="000000"/>
          <w:kern w:val="36"/>
          <w:sz w:val="48"/>
          <w:szCs w:val="48"/>
        </w:rPr>
      </w:pPr>
    </w:p>
    <w:p w:rsidR="00C809ED" w:rsidRDefault="00C809ED" w:rsidP="00C809ED">
      <w:pPr>
        <w:pStyle w:val="NormalWeb"/>
        <w:jc w:val="both"/>
        <w:textAlignment w:val="baseline"/>
        <w:outlineLvl w:val="1"/>
        <w:rPr>
          <w:rFonts w:ascii="Helvetica" w:hAnsi="Helvetica" w:cs="Helvetica"/>
          <w:color w:val="000000"/>
          <w:kern w:val="36"/>
          <w:sz w:val="48"/>
          <w:szCs w:val="48"/>
        </w:rPr>
      </w:pPr>
      <w:r>
        <w:rPr>
          <w:rStyle w:val="Strong"/>
          <w:rFonts w:ascii="Helvetica" w:hAnsi="Helvetica" w:cs="Helvetica"/>
          <w:color w:val="000000"/>
          <w:kern w:val="36"/>
          <w:sz w:val="48"/>
          <w:szCs w:val="48"/>
          <w:bdr w:val="none" w:sz="0" w:space="0" w:color="auto" w:frame="1"/>
        </w:rPr>
        <w:t>Multiprocessing in Python</w:t>
      </w:r>
    </w:p>
    <w:p w:rsidR="00C809ED" w:rsidRDefault="00C809ED" w:rsidP="00C809ED">
      <w:pPr>
        <w:pStyle w:val="NormalWeb"/>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In Python, the </w:t>
      </w:r>
      <w:hyperlink r:id="rId5" w:tgtFrame="_blank" w:history="1">
        <w:r>
          <w:rPr>
            <w:rStyle w:val="Strong"/>
            <w:rFonts w:ascii="Helvetica" w:hAnsi="Helvetica" w:cs="Helvetica"/>
            <w:color w:val="EC4E20"/>
            <w:kern w:val="36"/>
            <w:sz w:val="48"/>
            <w:szCs w:val="48"/>
            <w:bdr w:val="none" w:sz="0" w:space="0" w:color="auto" w:frame="1"/>
          </w:rPr>
          <w:t>multiprocessing</w:t>
        </w:r>
      </w:hyperlink>
      <w:r>
        <w:rPr>
          <w:rFonts w:ascii="Helvetica" w:hAnsi="Helvetica" w:cs="Helvetica"/>
          <w:color w:val="000000"/>
          <w:kern w:val="36"/>
          <w:sz w:val="48"/>
          <w:szCs w:val="48"/>
        </w:rPr>
        <w:t> module includes a very simple and intuitive API for dividing work between multiple processes.</w:t>
      </w:r>
      <w:r>
        <w:rPr>
          <w:rFonts w:ascii="Helvetica" w:hAnsi="Helvetica" w:cs="Helvetica"/>
          <w:color w:val="000000"/>
          <w:kern w:val="36"/>
          <w:sz w:val="48"/>
          <w:szCs w:val="48"/>
        </w:rPr>
        <w:br/>
        <w:t>Let us consider a simple example using multiprocessing module:</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importing the multiprocessing module</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import multiprocessing</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proofErr w:type="spellStart"/>
      <w:r>
        <w:rPr>
          <w:rFonts w:ascii="Arial" w:eastAsia="Times New Roman" w:hAnsi="Arial" w:cs="Arial"/>
          <w:b w:val="0"/>
          <w:bCs w:val="0"/>
          <w:color w:val="212121"/>
          <w:sz w:val="22"/>
          <w:szCs w:val="22"/>
        </w:rPr>
        <w:t>def</w:t>
      </w:r>
      <w:proofErr w:type="spellEnd"/>
      <w:r>
        <w:rPr>
          <w:rFonts w:ascii="Arial" w:eastAsia="Times New Roman" w:hAnsi="Arial" w:cs="Arial"/>
          <w:b w:val="0"/>
          <w:bCs w:val="0"/>
          <w:color w:val="212121"/>
          <w:sz w:val="22"/>
          <w:szCs w:val="22"/>
        </w:rPr>
        <w:t xml:space="preserve"> </w:t>
      </w:r>
      <w:proofErr w:type="spellStart"/>
      <w:r>
        <w:rPr>
          <w:rFonts w:ascii="Arial" w:eastAsia="Times New Roman" w:hAnsi="Arial" w:cs="Arial"/>
          <w:b w:val="0"/>
          <w:bCs w:val="0"/>
          <w:color w:val="212121"/>
          <w:sz w:val="22"/>
          <w:szCs w:val="22"/>
        </w:rPr>
        <w:t>print_cube</w:t>
      </w:r>
      <w:proofErr w:type="spellEnd"/>
      <w:r>
        <w:rPr>
          <w:rFonts w:ascii="Arial" w:eastAsia="Times New Roman" w:hAnsi="Arial" w:cs="Arial"/>
          <w:b w:val="0"/>
          <w:bCs w:val="0"/>
          <w:color w:val="212121"/>
          <w:sz w:val="22"/>
          <w:szCs w:val="22"/>
        </w:rPr>
        <w:t>(</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xml:space="preserve">    function to print cube of given </w:t>
      </w:r>
      <w:proofErr w:type="spellStart"/>
      <w:r>
        <w:rPr>
          <w:rFonts w:ascii="Arial" w:eastAsia="Times New Roman" w:hAnsi="Arial" w:cs="Arial"/>
          <w:b w:val="0"/>
          <w:bCs w:val="0"/>
          <w:color w:val="212121"/>
          <w:sz w:val="22"/>
          <w:szCs w:val="22"/>
        </w:rPr>
        <w:t>num</w:t>
      </w:r>
      <w:proofErr w:type="spellEnd"/>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xml:space="preserve">    </w:t>
      </w:r>
      <w:proofErr w:type="gramStart"/>
      <w:r>
        <w:rPr>
          <w:rFonts w:ascii="Arial" w:eastAsia="Times New Roman" w:hAnsi="Arial" w:cs="Arial"/>
          <w:b w:val="0"/>
          <w:bCs w:val="0"/>
          <w:color w:val="212121"/>
          <w:sz w:val="22"/>
          <w:szCs w:val="22"/>
        </w:rPr>
        <w:t>print(</w:t>
      </w:r>
      <w:proofErr w:type="gramEnd"/>
      <w:r>
        <w:rPr>
          <w:rFonts w:ascii="Arial" w:eastAsia="Times New Roman" w:hAnsi="Arial" w:cs="Arial"/>
          <w:b w:val="0"/>
          <w:bCs w:val="0"/>
          <w:color w:val="212121"/>
          <w:sz w:val="22"/>
          <w:szCs w:val="22"/>
        </w:rPr>
        <w:t>"Cube: {}".format(</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 xml:space="preserve"> * </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 xml:space="preserve"> * </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proofErr w:type="spellStart"/>
      <w:r>
        <w:rPr>
          <w:rFonts w:ascii="Arial" w:eastAsia="Times New Roman" w:hAnsi="Arial" w:cs="Arial"/>
          <w:b w:val="0"/>
          <w:bCs w:val="0"/>
          <w:color w:val="212121"/>
          <w:sz w:val="22"/>
          <w:szCs w:val="22"/>
        </w:rPr>
        <w:t>def</w:t>
      </w:r>
      <w:proofErr w:type="spellEnd"/>
      <w:r>
        <w:rPr>
          <w:rFonts w:ascii="Arial" w:eastAsia="Times New Roman" w:hAnsi="Arial" w:cs="Arial"/>
          <w:b w:val="0"/>
          <w:bCs w:val="0"/>
          <w:color w:val="212121"/>
          <w:sz w:val="22"/>
          <w:szCs w:val="22"/>
        </w:rPr>
        <w:t xml:space="preserve"> </w:t>
      </w:r>
      <w:proofErr w:type="spellStart"/>
      <w:r>
        <w:rPr>
          <w:rFonts w:ascii="Arial" w:eastAsia="Times New Roman" w:hAnsi="Arial" w:cs="Arial"/>
          <w:b w:val="0"/>
          <w:bCs w:val="0"/>
          <w:color w:val="212121"/>
          <w:sz w:val="22"/>
          <w:szCs w:val="22"/>
        </w:rPr>
        <w:t>print_square</w:t>
      </w:r>
      <w:proofErr w:type="spellEnd"/>
      <w:r>
        <w:rPr>
          <w:rFonts w:ascii="Arial" w:eastAsia="Times New Roman" w:hAnsi="Arial" w:cs="Arial"/>
          <w:b w:val="0"/>
          <w:bCs w:val="0"/>
          <w:color w:val="212121"/>
          <w:sz w:val="22"/>
          <w:szCs w:val="22"/>
        </w:rPr>
        <w:t>(</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lastRenderedPageBreak/>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xml:space="preserve">    function to print square of given </w:t>
      </w:r>
      <w:proofErr w:type="spellStart"/>
      <w:r>
        <w:rPr>
          <w:rFonts w:ascii="Arial" w:eastAsia="Times New Roman" w:hAnsi="Arial" w:cs="Arial"/>
          <w:b w:val="0"/>
          <w:bCs w:val="0"/>
          <w:color w:val="212121"/>
          <w:sz w:val="22"/>
          <w:szCs w:val="22"/>
        </w:rPr>
        <w:t>num</w:t>
      </w:r>
      <w:proofErr w:type="spellEnd"/>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xml:space="preserve">    </w:t>
      </w:r>
      <w:proofErr w:type="gramStart"/>
      <w:r>
        <w:rPr>
          <w:rFonts w:ascii="Arial" w:eastAsia="Times New Roman" w:hAnsi="Arial" w:cs="Arial"/>
          <w:b w:val="0"/>
          <w:bCs w:val="0"/>
          <w:color w:val="212121"/>
          <w:sz w:val="22"/>
          <w:szCs w:val="22"/>
        </w:rPr>
        <w:t>print(</w:t>
      </w:r>
      <w:proofErr w:type="gramEnd"/>
      <w:r>
        <w:rPr>
          <w:rFonts w:ascii="Arial" w:eastAsia="Times New Roman" w:hAnsi="Arial" w:cs="Arial"/>
          <w:b w:val="0"/>
          <w:bCs w:val="0"/>
          <w:color w:val="212121"/>
          <w:sz w:val="22"/>
          <w:szCs w:val="22"/>
        </w:rPr>
        <w:t>"Square: {}".format(</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 xml:space="preserve"> * </w:t>
      </w:r>
      <w:proofErr w:type="spellStart"/>
      <w:r>
        <w:rPr>
          <w:rFonts w:ascii="Arial" w:eastAsia="Times New Roman" w:hAnsi="Arial" w:cs="Arial"/>
          <w:b w:val="0"/>
          <w:bCs w:val="0"/>
          <w:color w:val="212121"/>
          <w:sz w:val="22"/>
          <w:szCs w:val="22"/>
        </w:rPr>
        <w:t>num</w:t>
      </w:r>
      <w:proofErr w:type="spell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if __name__ == "__main__":</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 creating processes</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xml:space="preserve">    p1 = </w:t>
      </w:r>
      <w:proofErr w:type="spellStart"/>
      <w:proofErr w:type="gramStart"/>
      <w:r>
        <w:rPr>
          <w:rFonts w:ascii="Arial" w:eastAsia="Times New Roman" w:hAnsi="Arial" w:cs="Arial"/>
          <w:b w:val="0"/>
          <w:bCs w:val="0"/>
          <w:color w:val="212121"/>
          <w:sz w:val="22"/>
          <w:szCs w:val="22"/>
        </w:rPr>
        <w:t>multiprocessing.Process</w:t>
      </w:r>
      <w:proofErr w:type="spellEnd"/>
      <w:proofErr w:type="gramEnd"/>
      <w:r>
        <w:rPr>
          <w:rFonts w:ascii="Arial" w:eastAsia="Times New Roman" w:hAnsi="Arial" w:cs="Arial"/>
          <w:b w:val="0"/>
          <w:bCs w:val="0"/>
          <w:color w:val="212121"/>
          <w:sz w:val="22"/>
          <w:szCs w:val="22"/>
        </w:rPr>
        <w:t>(target=</w:t>
      </w:r>
      <w:proofErr w:type="spellStart"/>
      <w:r>
        <w:rPr>
          <w:rFonts w:ascii="Arial" w:eastAsia="Times New Roman" w:hAnsi="Arial" w:cs="Arial"/>
          <w:b w:val="0"/>
          <w:bCs w:val="0"/>
          <w:color w:val="212121"/>
          <w:sz w:val="22"/>
          <w:szCs w:val="22"/>
        </w:rPr>
        <w:t>print_square</w:t>
      </w:r>
      <w:proofErr w:type="spellEnd"/>
      <w:r>
        <w:rPr>
          <w:rFonts w:ascii="Arial" w:eastAsia="Times New Roman" w:hAnsi="Arial" w:cs="Arial"/>
          <w:b w:val="0"/>
          <w:bCs w:val="0"/>
          <w:color w:val="212121"/>
          <w:sz w:val="22"/>
          <w:szCs w:val="22"/>
        </w:rPr>
        <w:t xml:space="preserve">, </w:t>
      </w:r>
      <w:proofErr w:type="spellStart"/>
      <w:r>
        <w:rPr>
          <w:rFonts w:ascii="Arial" w:eastAsia="Times New Roman" w:hAnsi="Arial" w:cs="Arial"/>
          <w:b w:val="0"/>
          <w:bCs w:val="0"/>
          <w:color w:val="212121"/>
          <w:sz w:val="22"/>
          <w:szCs w:val="22"/>
        </w:rPr>
        <w:t>args</w:t>
      </w:r>
      <w:proofErr w:type="spellEnd"/>
      <w:r>
        <w:rPr>
          <w:rFonts w:ascii="Arial" w:eastAsia="Times New Roman" w:hAnsi="Arial" w:cs="Arial"/>
          <w:b w:val="0"/>
          <w:bCs w:val="0"/>
          <w:color w:val="212121"/>
          <w:sz w:val="22"/>
          <w:szCs w:val="22"/>
        </w:rPr>
        <w:t>=(10,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xml:space="preserve">    p2 = </w:t>
      </w:r>
      <w:proofErr w:type="spellStart"/>
      <w:proofErr w:type="gramStart"/>
      <w:r>
        <w:rPr>
          <w:rFonts w:ascii="Arial" w:eastAsia="Times New Roman" w:hAnsi="Arial" w:cs="Arial"/>
          <w:b w:val="0"/>
          <w:bCs w:val="0"/>
          <w:color w:val="212121"/>
          <w:sz w:val="22"/>
          <w:szCs w:val="22"/>
        </w:rPr>
        <w:t>multiprocessing.Process</w:t>
      </w:r>
      <w:proofErr w:type="spellEnd"/>
      <w:proofErr w:type="gramEnd"/>
      <w:r>
        <w:rPr>
          <w:rFonts w:ascii="Arial" w:eastAsia="Times New Roman" w:hAnsi="Arial" w:cs="Arial"/>
          <w:b w:val="0"/>
          <w:bCs w:val="0"/>
          <w:color w:val="212121"/>
          <w:sz w:val="22"/>
          <w:szCs w:val="22"/>
        </w:rPr>
        <w:t>(target=</w:t>
      </w:r>
      <w:proofErr w:type="spellStart"/>
      <w:r>
        <w:rPr>
          <w:rFonts w:ascii="Arial" w:eastAsia="Times New Roman" w:hAnsi="Arial" w:cs="Arial"/>
          <w:b w:val="0"/>
          <w:bCs w:val="0"/>
          <w:color w:val="212121"/>
          <w:sz w:val="22"/>
          <w:szCs w:val="22"/>
        </w:rPr>
        <w:t>print_cube</w:t>
      </w:r>
      <w:proofErr w:type="spellEnd"/>
      <w:r>
        <w:rPr>
          <w:rFonts w:ascii="Arial" w:eastAsia="Times New Roman" w:hAnsi="Arial" w:cs="Arial"/>
          <w:b w:val="0"/>
          <w:bCs w:val="0"/>
          <w:color w:val="212121"/>
          <w:sz w:val="22"/>
          <w:szCs w:val="22"/>
        </w:rPr>
        <w:t xml:space="preserve">, </w:t>
      </w:r>
      <w:proofErr w:type="spellStart"/>
      <w:r>
        <w:rPr>
          <w:rFonts w:ascii="Arial" w:eastAsia="Times New Roman" w:hAnsi="Arial" w:cs="Arial"/>
          <w:b w:val="0"/>
          <w:bCs w:val="0"/>
          <w:color w:val="212121"/>
          <w:sz w:val="22"/>
          <w:szCs w:val="22"/>
        </w:rPr>
        <w:t>args</w:t>
      </w:r>
      <w:proofErr w:type="spellEnd"/>
      <w:r>
        <w:rPr>
          <w:rFonts w:ascii="Arial" w:eastAsia="Times New Roman" w:hAnsi="Arial" w:cs="Arial"/>
          <w:b w:val="0"/>
          <w:bCs w:val="0"/>
          <w:color w:val="212121"/>
          <w:sz w:val="22"/>
          <w:szCs w:val="22"/>
        </w:rPr>
        <w:t>=(10,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 starting process 1</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p</w:t>
      </w:r>
      <w:proofErr w:type="gramStart"/>
      <w:r>
        <w:rPr>
          <w:rFonts w:ascii="Arial" w:eastAsia="Times New Roman" w:hAnsi="Arial" w:cs="Arial"/>
          <w:b w:val="0"/>
          <w:bCs w:val="0"/>
          <w:color w:val="212121"/>
          <w:sz w:val="22"/>
          <w:szCs w:val="22"/>
        </w:rPr>
        <w:t>1.start</w:t>
      </w:r>
      <w:proofErr w:type="gram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 starting process 2</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p</w:t>
      </w:r>
      <w:proofErr w:type="gramStart"/>
      <w:r>
        <w:rPr>
          <w:rFonts w:ascii="Arial" w:eastAsia="Times New Roman" w:hAnsi="Arial" w:cs="Arial"/>
          <w:b w:val="0"/>
          <w:bCs w:val="0"/>
          <w:color w:val="212121"/>
          <w:sz w:val="22"/>
          <w:szCs w:val="22"/>
        </w:rPr>
        <w:t>2.start</w:t>
      </w:r>
      <w:proofErr w:type="gram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 wait until process 1 is finished</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p</w:t>
      </w:r>
      <w:proofErr w:type="gramStart"/>
      <w:r>
        <w:rPr>
          <w:rFonts w:ascii="Arial" w:eastAsia="Times New Roman" w:hAnsi="Arial" w:cs="Arial"/>
          <w:b w:val="0"/>
          <w:bCs w:val="0"/>
          <w:color w:val="212121"/>
          <w:sz w:val="22"/>
          <w:szCs w:val="22"/>
        </w:rPr>
        <w:t>1.join</w:t>
      </w:r>
      <w:proofErr w:type="gram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 wait until process 2 is finished</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p</w:t>
      </w:r>
      <w:proofErr w:type="gramStart"/>
      <w:r>
        <w:rPr>
          <w:rFonts w:ascii="Arial" w:eastAsia="Times New Roman" w:hAnsi="Arial" w:cs="Arial"/>
          <w:b w:val="0"/>
          <w:bCs w:val="0"/>
          <w:color w:val="212121"/>
          <w:sz w:val="22"/>
          <w:szCs w:val="22"/>
        </w:rPr>
        <w:t>2.join</w:t>
      </w:r>
      <w:proofErr w:type="gramEnd"/>
      <w:r>
        <w:rPr>
          <w:rFonts w:ascii="Arial" w:eastAsia="Times New Roman" w:hAnsi="Arial" w:cs="Arial"/>
          <w:b w:val="0"/>
          <w:bCs w:val="0"/>
          <w:color w:val="212121"/>
          <w:sz w:val="22"/>
          <w:szCs w:val="22"/>
        </w:rPr>
        <w:t>()</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 both processes finished</w:t>
      </w:r>
    </w:p>
    <w:p w:rsidR="00C809ED" w:rsidRDefault="00C809ED" w:rsidP="00C809ED">
      <w:pPr>
        <w:pStyle w:val="Heading1"/>
        <w:spacing w:before="0" w:beforeAutospacing="0" w:after="0" w:afterAutospacing="0"/>
        <w:textAlignment w:val="baseline"/>
        <w:rPr>
          <w:rFonts w:ascii="Calibri" w:eastAsia="Times New Roman" w:hAnsi="Calibri"/>
          <w:color w:val="212121"/>
        </w:rPr>
      </w:pPr>
      <w:r>
        <w:rPr>
          <w:rFonts w:ascii="Arial" w:eastAsia="Times New Roman" w:hAnsi="Arial" w:cs="Arial"/>
          <w:b w:val="0"/>
          <w:bCs w:val="0"/>
          <w:color w:val="212121"/>
          <w:sz w:val="22"/>
          <w:szCs w:val="22"/>
        </w:rPr>
        <w:t>    print("Done!")</w:t>
      </w:r>
    </w:p>
    <w:p w:rsidR="00C809ED" w:rsidRDefault="00C809ED" w:rsidP="00C809ED">
      <w:pPr>
        <w:pStyle w:val="Heading1"/>
        <w:spacing w:before="0" w:beforeAutospacing="0" w:after="0" w:afterAutospacing="0"/>
        <w:textAlignment w:val="baseline"/>
        <w:rPr>
          <w:rFonts w:ascii="Calibri" w:eastAsia="Times New Roman" w:hAnsi="Calibri"/>
          <w:color w:val="212121"/>
        </w:rPr>
      </w:pPr>
    </w:p>
    <w:p w:rsidR="00C809ED" w:rsidRDefault="00C809ED" w:rsidP="00C809ED">
      <w:pPr>
        <w:pStyle w:val="NormalWeb"/>
        <w:spacing w:after="150"/>
        <w:jc w:val="both"/>
        <w:textAlignment w:val="baseline"/>
        <w:outlineLvl w:val="1"/>
        <w:rPr>
          <w:rFonts w:ascii="Helvetica" w:hAnsi="Helvetica" w:cs="Helvetica"/>
          <w:b/>
          <w:bCs/>
          <w:color w:val="000000"/>
          <w:kern w:val="36"/>
          <w:sz w:val="48"/>
          <w:szCs w:val="48"/>
        </w:rPr>
      </w:pPr>
      <w:r>
        <w:rPr>
          <w:rFonts w:ascii="Helvetica" w:hAnsi="Helvetica" w:cs="Helvetica"/>
          <w:b/>
          <w:bCs/>
          <w:color w:val="000000"/>
          <w:kern w:val="36"/>
          <w:sz w:val="48"/>
          <w:szCs w:val="48"/>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Square: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Cube: 1000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Done!</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Let us try to understand the above code:</w:t>
      </w:r>
    </w:p>
    <w:p w:rsidR="00C809ED" w:rsidRDefault="00C809ED" w:rsidP="00C809ED">
      <w:pPr>
        <w:pStyle w:val="Heading1"/>
        <w:numPr>
          <w:ilvl w:val="0"/>
          <w:numId w:val="2"/>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 xml:space="preserve">To import the multiprocessing module, we do: </w:t>
      </w:r>
    </w:p>
    <w:p w:rsidR="00C809ED" w:rsidRDefault="00C809ED" w:rsidP="00C809ED">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import multiprocessing</w:t>
      </w:r>
    </w:p>
    <w:p w:rsidR="00C809ED" w:rsidRDefault="00C809ED" w:rsidP="00C809ED">
      <w:pPr>
        <w:pStyle w:val="Heading1"/>
        <w:numPr>
          <w:ilvl w:val="0"/>
          <w:numId w:val="2"/>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To create a process, we create an object of </w:t>
      </w:r>
      <w:r>
        <w:rPr>
          <w:rStyle w:val="Strong"/>
          <w:rFonts w:ascii="Helvetica" w:eastAsia="Times New Roman" w:hAnsi="Helvetica" w:cs="Helvetica"/>
          <w:b/>
          <w:bCs/>
          <w:color w:val="000000"/>
          <w:sz w:val="20"/>
          <w:szCs w:val="20"/>
          <w:bdr w:val="none" w:sz="0" w:space="0" w:color="auto" w:frame="1"/>
        </w:rPr>
        <w:t>Process</w:t>
      </w:r>
      <w:r>
        <w:rPr>
          <w:rFonts w:ascii="Helvetica" w:eastAsia="Times New Roman" w:hAnsi="Helvetica" w:cs="Helvetica"/>
          <w:b w:val="0"/>
          <w:bCs w:val="0"/>
          <w:color w:val="000000"/>
          <w:sz w:val="20"/>
          <w:szCs w:val="20"/>
        </w:rPr>
        <w:t xml:space="preserve"> class. It takes following arguments: </w:t>
      </w:r>
    </w:p>
    <w:p w:rsidR="00C809ED" w:rsidRDefault="00C809ED" w:rsidP="00C809ED">
      <w:pPr>
        <w:pStyle w:val="Heading1"/>
        <w:numPr>
          <w:ilvl w:val="1"/>
          <w:numId w:val="2"/>
        </w:numPr>
        <w:spacing w:before="0" w:beforeAutospacing="0" w:after="0" w:afterAutospacing="0"/>
        <w:ind w:left="1080"/>
        <w:jc w:val="both"/>
        <w:textAlignment w:val="baseline"/>
        <w:rPr>
          <w:rFonts w:ascii="Helvetica" w:eastAsia="Times New Roman" w:hAnsi="Helvetica" w:cs="Helvetica"/>
          <w:b w:val="0"/>
          <w:bCs w:val="0"/>
          <w:color w:val="000000"/>
          <w:sz w:val="20"/>
          <w:szCs w:val="20"/>
        </w:rPr>
      </w:pPr>
      <w:r>
        <w:rPr>
          <w:rStyle w:val="Strong"/>
          <w:rFonts w:ascii="Helvetica" w:eastAsia="Times New Roman" w:hAnsi="Helvetica" w:cs="Helvetica"/>
          <w:b/>
          <w:bCs/>
          <w:color w:val="000000"/>
          <w:sz w:val="20"/>
          <w:szCs w:val="20"/>
          <w:bdr w:val="none" w:sz="0" w:space="0" w:color="auto" w:frame="1"/>
        </w:rPr>
        <w:t>target</w:t>
      </w:r>
      <w:r>
        <w:rPr>
          <w:rFonts w:ascii="Helvetica" w:eastAsia="Times New Roman" w:hAnsi="Helvetica" w:cs="Helvetica"/>
          <w:b w:val="0"/>
          <w:bCs w:val="0"/>
          <w:color w:val="000000"/>
          <w:sz w:val="20"/>
          <w:szCs w:val="20"/>
        </w:rPr>
        <w:t>: the function to be executed by process</w:t>
      </w:r>
    </w:p>
    <w:p w:rsidR="00C809ED" w:rsidRDefault="00C809ED" w:rsidP="00C809ED">
      <w:pPr>
        <w:pStyle w:val="Heading1"/>
        <w:numPr>
          <w:ilvl w:val="1"/>
          <w:numId w:val="2"/>
        </w:numPr>
        <w:spacing w:before="0" w:beforeAutospacing="0" w:after="0" w:afterAutospacing="0"/>
        <w:ind w:left="1080"/>
        <w:jc w:val="both"/>
        <w:textAlignment w:val="baseline"/>
        <w:rPr>
          <w:rFonts w:ascii="Helvetica" w:eastAsia="Times New Roman" w:hAnsi="Helvetica" w:cs="Helvetica"/>
          <w:b w:val="0"/>
          <w:bCs w:val="0"/>
          <w:color w:val="000000"/>
          <w:sz w:val="20"/>
          <w:szCs w:val="20"/>
        </w:rPr>
      </w:pPr>
      <w:proofErr w:type="spellStart"/>
      <w:r>
        <w:rPr>
          <w:rStyle w:val="Strong"/>
          <w:rFonts w:ascii="Helvetica" w:eastAsia="Times New Roman" w:hAnsi="Helvetica" w:cs="Helvetica"/>
          <w:b/>
          <w:bCs/>
          <w:color w:val="000000"/>
          <w:sz w:val="20"/>
          <w:szCs w:val="20"/>
          <w:bdr w:val="none" w:sz="0" w:space="0" w:color="auto" w:frame="1"/>
        </w:rPr>
        <w:t>args</w:t>
      </w:r>
      <w:proofErr w:type="spellEnd"/>
      <w:r>
        <w:rPr>
          <w:rFonts w:ascii="Helvetica" w:eastAsia="Times New Roman" w:hAnsi="Helvetica" w:cs="Helvetica"/>
          <w:b w:val="0"/>
          <w:bCs w:val="0"/>
          <w:color w:val="000000"/>
          <w:sz w:val="20"/>
          <w:szCs w:val="20"/>
        </w:rPr>
        <w:t>: the arguments to be passed to the target function</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textAlignment w:val="baseline"/>
        <w:outlineLvl w:val="1"/>
        <w:rPr>
          <w:rFonts w:ascii="Helvetica" w:hAnsi="Helvetica" w:cs="Helvetica"/>
          <w:color w:val="000000"/>
          <w:kern w:val="36"/>
          <w:sz w:val="20"/>
          <w:szCs w:val="20"/>
        </w:rPr>
      </w:pPr>
      <w:r>
        <w:rPr>
          <w:rFonts w:ascii="Helvetica" w:hAnsi="Helvetica" w:cs="Helvetica"/>
          <w:color w:val="000000"/>
          <w:kern w:val="36"/>
          <w:sz w:val="20"/>
          <w:szCs w:val="20"/>
        </w:rPr>
        <w:t>Note: </w:t>
      </w:r>
      <w:r>
        <w:rPr>
          <w:rStyle w:val="Strong"/>
          <w:rFonts w:ascii="Helvetica" w:hAnsi="Helvetica" w:cs="Helvetica"/>
          <w:color w:val="000000"/>
          <w:kern w:val="36"/>
          <w:sz w:val="20"/>
          <w:szCs w:val="20"/>
          <w:bdr w:val="none" w:sz="0" w:space="0" w:color="auto" w:frame="1"/>
        </w:rPr>
        <w:t>Process</w:t>
      </w:r>
      <w:r>
        <w:rPr>
          <w:rFonts w:ascii="Helvetica" w:hAnsi="Helvetica" w:cs="Helvetica"/>
          <w:color w:val="000000"/>
          <w:kern w:val="36"/>
          <w:sz w:val="20"/>
          <w:szCs w:val="20"/>
        </w:rPr>
        <w:t> constructor takes many other arguments also which will be discussed later. In above example, we created 2 processes with different target functions:</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 xml:space="preserve">p1 = </w:t>
      </w:r>
      <w:proofErr w:type="spellStart"/>
      <w:proofErr w:type="gramStart"/>
      <w:r>
        <w:rPr>
          <w:rFonts w:ascii="Consolas" w:hAnsi="Consolas" w:cs="Consolas"/>
          <w:color w:val="000000"/>
          <w:kern w:val="36"/>
          <w:sz w:val="18"/>
          <w:szCs w:val="18"/>
        </w:rPr>
        <w:t>multiprocessing.Process</w:t>
      </w:r>
      <w:proofErr w:type="spellEnd"/>
      <w:proofErr w:type="gramEnd"/>
      <w:r>
        <w:rPr>
          <w:rFonts w:ascii="Consolas" w:hAnsi="Consolas" w:cs="Consolas"/>
          <w:color w:val="000000"/>
          <w:kern w:val="36"/>
          <w:sz w:val="18"/>
          <w:szCs w:val="18"/>
        </w:rPr>
        <w:t>(target=</w:t>
      </w:r>
      <w:proofErr w:type="spellStart"/>
      <w:r>
        <w:rPr>
          <w:rFonts w:ascii="Consolas" w:hAnsi="Consolas" w:cs="Consolas"/>
          <w:color w:val="000000"/>
          <w:kern w:val="36"/>
          <w:sz w:val="18"/>
          <w:szCs w:val="18"/>
        </w:rPr>
        <w:t>print_square</w:t>
      </w:r>
      <w:proofErr w:type="spellEnd"/>
      <w:r>
        <w:rPr>
          <w:rFonts w:ascii="Consolas" w:hAnsi="Consolas" w:cs="Consolas"/>
          <w:color w:val="000000"/>
          <w:kern w:val="36"/>
          <w:sz w:val="18"/>
          <w:szCs w:val="18"/>
        </w:rPr>
        <w:t xml:space="preserve">, </w:t>
      </w:r>
      <w:proofErr w:type="spellStart"/>
      <w:r>
        <w:rPr>
          <w:rFonts w:ascii="Consolas" w:hAnsi="Consolas" w:cs="Consolas"/>
          <w:color w:val="000000"/>
          <w:kern w:val="36"/>
          <w:sz w:val="18"/>
          <w:szCs w:val="18"/>
        </w:rPr>
        <w:t>args</w:t>
      </w:r>
      <w:proofErr w:type="spellEnd"/>
      <w:r>
        <w:rPr>
          <w:rFonts w:ascii="Consolas" w:hAnsi="Consolas" w:cs="Consolas"/>
          <w:color w:val="000000"/>
          <w:kern w:val="36"/>
          <w:sz w:val="18"/>
          <w:szCs w:val="18"/>
        </w:rPr>
        <w:t>=(10, ))</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 xml:space="preserve">p2 = </w:t>
      </w:r>
      <w:proofErr w:type="spellStart"/>
      <w:proofErr w:type="gramStart"/>
      <w:r>
        <w:rPr>
          <w:rFonts w:ascii="Consolas" w:hAnsi="Consolas" w:cs="Consolas"/>
          <w:color w:val="000000"/>
          <w:kern w:val="36"/>
          <w:sz w:val="18"/>
          <w:szCs w:val="18"/>
        </w:rPr>
        <w:t>multiprocessing.Process</w:t>
      </w:r>
      <w:proofErr w:type="spellEnd"/>
      <w:proofErr w:type="gramEnd"/>
      <w:r>
        <w:rPr>
          <w:rFonts w:ascii="Consolas" w:hAnsi="Consolas" w:cs="Consolas"/>
          <w:color w:val="000000"/>
          <w:kern w:val="36"/>
          <w:sz w:val="18"/>
          <w:szCs w:val="18"/>
        </w:rPr>
        <w:t>(target=</w:t>
      </w:r>
      <w:proofErr w:type="spellStart"/>
      <w:r>
        <w:rPr>
          <w:rFonts w:ascii="Consolas" w:hAnsi="Consolas" w:cs="Consolas"/>
          <w:color w:val="000000"/>
          <w:kern w:val="36"/>
          <w:sz w:val="18"/>
          <w:szCs w:val="18"/>
        </w:rPr>
        <w:t>print_cube</w:t>
      </w:r>
      <w:proofErr w:type="spellEnd"/>
      <w:r>
        <w:rPr>
          <w:rFonts w:ascii="Consolas" w:hAnsi="Consolas" w:cs="Consolas"/>
          <w:color w:val="000000"/>
          <w:kern w:val="36"/>
          <w:sz w:val="18"/>
          <w:szCs w:val="18"/>
        </w:rPr>
        <w:t xml:space="preserve">, </w:t>
      </w:r>
      <w:proofErr w:type="spellStart"/>
      <w:r>
        <w:rPr>
          <w:rFonts w:ascii="Consolas" w:hAnsi="Consolas" w:cs="Consolas"/>
          <w:color w:val="000000"/>
          <w:kern w:val="36"/>
          <w:sz w:val="18"/>
          <w:szCs w:val="18"/>
        </w:rPr>
        <w:t>args</w:t>
      </w:r>
      <w:proofErr w:type="spellEnd"/>
      <w:r>
        <w:rPr>
          <w:rFonts w:ascii="Consolas" w:hAnsi="Consolas" w:cs="Consolas"/>
          <w:color w:val="000000"/>
          <w:kern w:val="36"/>
          <w:sz w:val="18"/>
          <w:szCs w:val="18"/>
        </w:rPr>
        <w:t>=(10, ))</w:t>
      </w:r>
    </w:p>
    <w:p w:rsidR="00C809ED" w:rsidRDefault="00C809ED" w:rsidP="00C809ED">
      <w:pPr>
        <w:pStyle w:val="Heading1"/>
        <w:numPr>
          <w:ilvl w:val="0"/>
          <w:numId w:val="2"/>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To start a process, we use </w:t>
      </w:r>
      <w:r>
        <w:rPr>
          <w:rStyle w:val="Strong"/>
          <w:rFonts w:ascii="Helvetica" w:eastAsia="Times New Roman" w:hAnsi="Helvetica" w:cs="Helvetica"/>
          <w:b/>
          <w:bCs/>
          <w:color w:val="000000"/>
          <w:sz w:val="20"/>
          <w:szCs w:val="20"/>
          <w:bdr w:val="none" w:sz="0" w:space="0" w:color="auto" w:frame="1"/>
        </w:rPr>
        <w:t>start</w:t>
      </w:r>
      <w:r>
        <w:rPr>
          <w:rFonts w:ascii="Helvetica" w:eastAsia="Times New Roman" w:hAnsi="Helvetica" w:cs="Helvetica"/>
          <w:b w:val="0"/>
          <w:bCs w:val="0"/>
          <w:color w:val="000000"/>
          <w:sz w:val="20"/>
          <w:szCs w:val="20"/>
        </w:rPr>
        <w:t> method of </w:t>
      </w:r>
      <w:r>
        <w:rPr>
          <w:rStyle w:val="Strong"/>
          <w:rFonts w:ascii="Helvetica" w:eastAsia="Times New Roman" w:hAnsi="Helvetica" w:cs="Helvetica"/>
          <w:b/>
          <w:bCs/>
          <w:color w:val="000000"/>
          <w:sz w:val="20"/>
          <w:szCs w:val="20"/>
          <w:bdr w:val="none" w:sz="0" w:space="0" w:color="auto" w:frame="1"/>
        </w:rPr>
        <w:t>Process</w:t>
      </w:r>
      <w:r>
        <w:rPr>
          <w:rFonts w:ascii="Helvetica" w:eastAsia="Times New Roman" w:hAnsi="Helvetica" w:cs="Helvetica"/>
          <w:b w:val="0"/>
          <w:bCs w:val="0"/>
          <w:color w:val="000000"/>
          <w:sz w:val="20"/>
          <w:szCs w:val="20"/>
        </w:rPr>
        <w:t xml:space="preserve"> class. </w:t>
      </w:r>
    </w:p>
    <w:p w:rsidR="00C809ED" w:rsidRDefault="00C809ED" w:rsidP="00C809ED">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p</w:t>
      </w:r>
      <w:proofErr w:type="gramStart"/>
      <w:r>
        <w:rPr>
          <w:rFonts w:ascii="Consolas" w:hAnsi="Consolas" w:cs="Consolas"/>
          <w:color w:val="000000"/>
          <w:kern w:val="36"/>
          <w:sz w:val="18"/>
          <w:szCs w:val="18"/>
        </w:rPr>
        <w:t>1.start</w:t>
      </w:r>
      <w:proofErr w:type="gramEnd"/>
      <w:r>
        <w:rPr>
          <w:rFonts w:ascii="Consolas" w:hAnsi="Consolas" w:cs="Consolas"/>
          <w:color w:val="000000"/>
          <w:kern w:val="36"/>
          <w:sz w:val="18"/>
          <w:szCs w:val="18"/>
        </w:rPr>
        <w:t>()</w:t>
      </w:r>
    </w:p>
    <w:p w:rsidR="00C809ED" w:rsidRDefault="00C809ED" w:rsidP="00C809ED">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lastRenderedPageBreak/>
        <w:t>p</w:t>
      </w:r>
      <w:proofErr w:type="gramStart"/>
      <w:r>
        <w:rPr>
          <w:rFonts w:ascii="Consolas" w:hAnsi="Consolas" w:cs="Consolas"/>
          <w:color w:val="000000"/>
          <w:kern w:val="36"/>
          <w:sz w:val="18"/>
          <w:szCs w:val="18"/>
        </w:rPr>
        <w:t>2.start</w:t>
      </w:r>
      <w:proofErr w:type="gramEnd"/>
      <w:r>
        <w:rPr>
          <w:rFonts w:ascii="Consolas" w:hAnsi="Consolas" w:cs="Consolas"/>
          <w:color w:val="000000"/>
          <w:kern w:val="36"/>
          <w:sz w:val="18"/>
          <w:szCs w:val="18"/>
        </w:rPr>
        <w:t>()</w:t>
      </w:r>
    </w:p>
    <w:p w:rsidR="00C809ED" w:rsidRDefault="00C809ED" w:rsidP="00C809ED">
      <w:pPr>
        <w:pStyle w:val="Heading1"/>
        <w:numPr>
          <w:ilvl w:val="0"/>
          <w:numId w:val="2"/>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Once the processes start, the current program also keeps on executing. In order to stop execution of current program until a process is complete, we use </w:t>
      </w:r>
      <w:r>
        <w:rPr>
          <w:rStyle w:val="Strong"/>
          <w:rFonts w:ascii="Helvetica" w:eastAsia="Times New Roman" w:hAnsi="Helvetica" w:cs="Helvetica"/>
          <w:b/>
          <w:bCs/>
          <w:color w:val="000000"/>
          <w:sz w:val="20"/>
          <w:szCs w:val="20"/>
          <w:bdr w:val="none" w:sz="0" w:space="0" w:color="auto" w:frame="1"/>
        </w:rPr>
        <w:t>join</w:t>
      </w:r>
      <w:r>
        <w:rPr>
          <w:rFonts w:ascii="Helvetica" w:eastAsia="Times New Roman" w:hAnsi="Helvetica" w:cs="Helvetica"/>
          <w:b w:val="0"/>
          <w:bCs w:val="0"/>
          <w:color w:val="000000"/>
          <w:sz w:val="20"/>
          <w:szCs w:val="20"/>
        </w:rPr>
        <w:t xml:space="preserve"> method. </w:t>
      </w:r>
    </w:p>
    <w:p w:rsidR="00C809ED" w:rsidRDefault="00C809ED" w:rsidP="00C809ED">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p</w:t>
      </w:r>
      <w:proofErr w:type="gramStart"/>
      <w:r>
        <w:rPr>
          <w:rFonts w:ascii="Consolas" w:hAnsi="Consolas" w:cs="Consolas"/>
          <w:color w:val="000000"/>
          <w:kern w:val="36"/>
          <w:sz w:val="18"/>
          <w:szCs w:val="18"/>
        </w:rPr>
        <w:t>1.join</w:t>
      </w:r>
      <w:proofErr w:type="gramEnd"/>
      <w:r>
        <w:rPr>
          <w:rFonts w:ascii="Consolas" w:hAnsi="Consolas" w:cs="Consolas"/>
          <w:color w:val="000000"/>
          <w:kern w:val="36"/>
          <w:sz w:val="18"/>
          <w:szCs w:val="18"/>
        </w:rPr>
        <w:t>()</w:t>
      </w:r>
    </w:p>
    <w:p w:rsidR="00C809ED" w:rsidRDefault="00C809ED" w:rsidP="00C809ED">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p</w:t>
      </w:r>
      <w:proofErr w:type="gramStart"/>
      <w:r>
        <w:rPr>
          <w:rFonts w:ascii="Consolas" w:hAnsi="Consolas" w:cs="Consolas"/>
          <w:color w:val="000000"/>
          <w:kern w:val="36"/>
          <w:sz w:val="18"/>
          <w:szCs w:val="18"/>
        </w:rPr>
        <w:t>2.join</w:t>
      </w:r>
      <w:proofErr w:type="gramEnd"/>
      <w:r>
        <w:rPr>
          <w:rFonts w:ascii="Consolas" w:hAnsi="Consolas" w:cs="Consolas"/>
          <w:color w:val="000000"/>
          <w:kern w:val="36"/>
          <w:sz w:val="18"/>
          <w:szCs w:val="18"/>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textAlignment w:val="baseline"/>
        <w:outlineLvl w:val="1"/>
        <w:rPr>
          <w:rFonts w:ascii="Helvetica" w:hAnsi="Helvetica" w:cs="Helvetica"/>
          <w:color w:val="000000"/>
          <w:kern w:val="36"/>
          <w:sz w:val="20"/>
          <w:szCs w:val="20"/>
        </w:rPr>
      </w:pPr>
      <w:r>
        <w:rPr>
          <w:rFonts w:ascii="Helvetica" w:hAnsi="Helvetica" w:cs="Helvetica"/>
          <w:color w:val="000000"/>
          <w:kern w:val="36"/>
          <w:sz w:val="20"/>
          <w:szCs w:val="20"/>
        </w:rPr>
        <w:t>As a result, the current program will first wait for the completion of </w:t>
      </w:r>
      <w:r>
        <w:rPr>
          <w:rStyle w:val="Strong"/>
          <w:rFonts w:ascii="Helvetica" w:hAnsi="Helvetica" w:cs="Helvetica"/>
          <w:color w:val="000000"/>
          <w:kern w:val="36"/>
          <w:sz w:val="20"/>
          <w:szCs w:val="20"/>
          <w:bdr w:val="none" w:sz="0" w:space="0" w:color="auto" w:frame="1"/>
        </w:rPr>
        <w:t>p1</w:t>
      </w:r>
      <w:r>
        <w:rPr>
          <w:rFonts w:ascii="Helvetica" w:hAnsi="Helvetica" w:cs="Helvetica"/>
          <w:color w:val="000000"/>
          <w:kern w:val="36"/>
          <w:sz w:val="20"/>
          <w:szCs w:val="20"/>
        </w:rPr>
        <w:t> and then </w:t>
      </w:r>
      <w:r>
        <w:rPr>
          <w:rStyle w:val="Strong"/>
          <w:rFonts w:ascii="Helvetica" w:hAnsi="Helvetica" w:cs="Helvetica"/>
          <w:color w:val="000000"/>
          <w:kern w:val="36"/>
          <w:sz w:val="20"/>
          <w:szCs w:val="20"/>
          <w:bdr w:val="none" w:sz="0" w:space="0" w:color="auto" w:frame="1"/>
        </w:rPr>
        <w:t>p2</w:t>
      </w:r>
      <w:r>
        <w:rPr>
          <w:rFonts w:ascii="Helvetica" w:hAnsi="Helvetica" w:cs="Helvetica"/>
          <w:color w:val="000000"/>
          <w:kern w:val="36"/>
          <w:sz w:val="20"/>
          <w:szCs w:val="20"/>
        </w:rPr>
        <w:t>. Once, they are completed, the next statements of current program are executed.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Let us consider another program to understand the concept of different processes running on same python script. In this example below, we print the ID of the processes running the target functions:</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b/>
                <w:bCs/>
              </w:rPr>
              <w:t># importing the multiprocessing module</w:t>
            </w:r>
          </w:p>
          <w:p w:rsidR="00C809ED" w:rsidRDefault="00C809ED">
            <w:pPr>
              <w:rPr>
                <w:rFonts w:eastAsia="Times New Roman"/>
              </w:rPr>
            </w:pPr>
            <w:r>
              <w:rPr>
                <w:rStyle w:val="HTMLCode"/>
              </w:rPr>
              <w:t>import</w:t>
            </w:r>
            <w:r>
              <w:rPr>
                <w:rFonts w:eastAsia="Times New Roman"/>
              </w:rPr>
              <w:t> </w:t>
            </w:r>
            <w:r>
              <w:rPr>
                <w:rStyle w:val="HTMLCode"/>
              </w:rPr>
              <w:t>multiprocessing</w:t>
            </w:r>
          </w:p>
          <w:p w:rsidR="00C809ED" w:rsidRDefault="00C809ED">
            <w:pPr>
              <w:rPr>
                <w:rFonts w:eastAsia="Times New Roman"/>
              </w:rPr>
            </w:pPr>
            <w:r>
              <w:rPr>
                <w:rStyle w:val="HTMLCode"/>
              </w:rPr>
              <w:t>import</w:t>
            </w:r>
            <w:r>
              <w:rPr>
                <w:rFonts w:eastAsia="Times New Roman"/>
              </w:rPr>
              <w:t> </w:t>
            </w:r>
            <w:proofErr w:type="spellStart"/>
            <w:r>
              <w:rPr>
                <w:rStyle w:val="HTMLCode"/>
              </w:rPr>
              <w:t>os</w:t>
            </w:r>
            <w:proofErr w:type="spellEnd"/>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worker1():</w:t>
            </w:r>
          </w:p>
          <w:p w:rsidR="00C809ED" w:rsidRDefault="00C809ED">
            <w:pPr>
              <w:rPr>
                <w:rFonts w:eastAsia="Times New Roman"/>
              </w:rPr>
            </w:pPr>
            <w:r>
              <w:rPr>
                <w:rStyle w:val="HTMLCode"/>
              </w:rPr>
              <w:t>    # printing process id</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running worker1: {}".format(</w:t>
            </w:r>
            <w:proofErr w:type="spellStart"/>
            <w:r>
              <w:rPr>
                <w:rStyle w:val="HTMLCode"/>
              </w:rPr>
              <w:t>os.getpid</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worker2():</w:t>
            </w:r>
          </w:p>
          <w:p w:rsidR="00C809ED" w:rsidRDefault="00C809ED">
            <w:pPr>
              <w:rPr>
                <w:rFonts w:eastAsia="Times New Roman"/>
              </w:rPr>
            </w:pPr>
            <w:r>
              <w:rPr>
                <w:rStyle w:val="HTMLCode"/>
              </w:rPr>
              <w:t>    # printing process id</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running worker2: {}".format(</w:t>
            </w:r>
            <w:proofErr w:type="spellStart"/>
            <w:r>
              <w:rPr>
                <w:rStyle w:val="HTMLCode"/>
              </w:rPr>
              <w:t>os.getpid</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 printing main program process id</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main process: {}".format(</w:t>
            </w:r>
            <w:proofErr w:type="spellStart"/>
            <w:r>
              <w:rPr>
                <w:rStyle w:val="HTMLCode"/>
              </w:rPr>
              <w:t>os.getpid</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processes</w:t>
            </w:r>
          </w:p>
          <w:p w:rsidR="00C809ED" w:rsidRDefault="00C809ED">
            <w:pPr>
              <w:rPr>
                <w:rFonts w:eastAsia="Times New Roman"/>
              </w:rPr>
            </w:pPr>
            <w:r>
              <w:rPr>
                <w:rStyle w:val="HTMLCode"/>
              </w:rPr>
              <w:t>    p1 =</w:t>
            </w:r>
            <w:r>
              <w:rPr>
                <w:rFonts w:eastAsia="Times New Roman"/>
              </w:rPr>
              <w:t> </w:t>
            </w:r>
            <w:proofErr w:type="spellStart"/>
            <w:proofErr w:type="gramStart"/>
            <w:r>
              <w:rPr>
                <w:rStyle w:val="HTMLCode"/>
              </w:rPr>
              <w:t>multiprocessing.Process</w:t>
            </w:r>
            <w:proofErr w:type="spellEnd"/>
            <w:proofErr w:type="gramEnd"/>
            <w:r>
              <w:rPr>
                <w:rStyle w:val="HTMLCode"/>
              </w:rPr>
              <w:t>(target=worker1)</w:t>
            </w:r>
          </w:p>
          <w:p w:rsidR="00C809ED" w:rsidRDefault="00C809ED">
            <w:pPr>
              <w:rPr>
                <w:rFonts w:eastAsia="Times New Roman"/>
              </w:rPr>
            </w:pPr>
            <w:r>
              <w:rPr>
                <w:rStyle w:val="HTMLCode"/>
              </w:rPr>
              <w:t>    p2 =</w:t>
            </w:r>
            <w:r>
              <w:rPr>
                <w:rFonts w:eastAsia="Times New Roman"/>
              </w:rPr>
              <w:t> </w:t>
            </w:r>
            <w:proofErr w:type="spellStart"/>
            <w:proofErr w:type="gramStart"/>
            <w:r>
              <w:rPr>
                <w:rStyle w:val="HTMLCode"/>
              </w:rPr>
              <w:t>multiprocessing.Process</w:t>
            </w:r>
            <w:proofErr w:type="spellEnd"/>
            <w:proofErr w:type="gramEnd"/>
            <w:r>
              <w:rPr>
                <w:rStyle w:val="HTMLCode"/>
              </w:rPr>
              <w:t>(target=worker2)</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starting processes</w:t>
            </w:r>
          </w:p>
          <w:p w:rsidR="00C809ED" w:rsidRDefault="00C809ED">
            <w:pPr>
              <w:rPr>
                <w:rFonts w:eastAsia="Times New Roman"/>
              </w:rPr>
            </w:pPr>
            <w:r>
              <w:rPr>
                <w:rStyle w:val="HTMLCode"/>
              </w:rPr>
              <w:t>    p</w:t>
            </w:r>
            <w:proofErr w:type="gramStart"/>
            <w:r>
              <w:rPr>
                <w:rStyle w:val="HTMLCode"/>
              </w:rPr>
              <w:t>1.start</w:t>
            </w:r>
            <w:proofErr w:type="gramEnd"/>
            <w:r>
              <w:rPr>
                <w:rStyle w:val="HTMLCode"/>
              </w:rPr>
              <w:t>()</w:t>
            </w:r>
          </w:p>
          <w:p w:rsidR="00C809ED" w:rsidRDefault="00C809ED">
            <w:pPr>
              <w:rPr>
                <w:rFonts w:eastAsia="Times New Roman"/>
              </w:rPr>
            </w:pPr>
            <w:r>
              <w:rPr>
                <w:rStyle w:val="HTMLCode"/>
              </w:rPr>
              <w:t>    p</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process IDs</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p1: {}".format(p1.pid))</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p2: {}".format(p2.pid))</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lastRenderedPageBreak/>
              <w:t>    # wait until processes are finished</w:t>
            </w:r>
          </w:p>
          <w:p w:rsidR="00C809ED" w:rsidRDefault="00C809ED">
            <w:pPr>
              <w:rPr>
                <w:rFonts w:eastAsia="Times New Roman"/>
              </w:rPr>
            </w:pPr>
            <w:r>
              <w:rPr>
                <w:rStyle w:val="HTMLCode"/>
              </w:rPr>
              <w:t>    p</w:t>
            </w:r>
            <w:proofErr w:type="gramStart"/>
            <w:r>
              <w:rPr>
                <w:rStyle w:val="HTMLCode"/>
              </w:rPr>
              <w:t>1.join</w:t>
            </w:r>
            <w:proofErr w:type="gramEnd"/>
            <w:r>
              <w:rPr>
                <w:rStyle w:val="HTMLCode"/>
              </w:rPr>
              <w:t>()</w:t>
            </w:r>
          </w:p>
          <w:p w:rsidR="00C809ED" w:rsidRDefault="00C809ED">
            <w:pPr>
              <w:rPr>
                <w:rFonts w:eastAsia="Times New Roman"/>
              </w:rPr>
            </w:pPr>
            <w:r>
              <w:rPr>
                <w:rStyle w:val="HTMLCode"/>
              </w:rPr>
              <w:t>    p</w:t>
            </w:r>
            <w:proofErr w:type="gramStart"/>
            <w:r>
              <w:rPr>
                <w:rStyle w:val="HTMLCode"/>
              </w:rPr>
              <w:t>2.join</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both processes finished</w:t>
            </w:r>
          </w:p>
          <w:p w:rsidR="00C809ED" w:rsidRDefault="00C809ED">
            <w:pPr>
              <w:rPr>
                <w:rFonts w:eastAsia="Times New Roman"/>
              </w:rPr>
            </w:pPr>
            <w:r>
              <w:rPr>
                <w:rStyle w:val="HTMLCode"/>
              </w:rPr>
              <w:t>    </w:t>
            </w:r>
            <w:proofErr w:type="gramStart"/>
            <w:r>
              <w:rPr>
                <w:rStyle w:val="HTMLCode"/>
              </w:rPr>
              <w:t>print(</w:t>
            </w:r>
            <w:proofErr w:type="gramEnd"/>
            <w:r>
              <w:rPr>
                <w:rStyle w:val="HTMLCode"/>
              </w:rPr>
              <w:t>"Both processes finished execution!")</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check if processes are alive</w:t>
            </w:r>
          </w:p>
          <w:p w:rsidR="00C809ED" w:rsidRDefault="00C809ED">
            <w:pPr>
              <w:rPr>
                <w:rFonts w:eastAsia="Times New Roman"/>
              </w:rPr>
            </w:pPr>
            <w:r>
              <w:rPr>
                <w:rStyle w:val="HTMLCode"/>
              </w:rPr>
              <w:t>    </w:t>
            </w:r>
            <w:proofErr w:type="gramStart"/>
            <w:r>
              <w:rPr>
                <w:rStyle w:val="HTMLCode"/>
              </w:rPr>
              <w:t>print(</w:t>
            </w:r>
            <w:proofErr w:type="gramEnd"/>
            <w:r>
              <w:rPr>
                <w:rStyle w:val="HTMLCode"/>
              </w:rPr>
              <w:t>"Process p1 is alive: {}".format(p1.is_alive()))</w:t>
            </w:r>
          </w:p>
          <w:p w:rsidR="00C809ED" w:rsidRDefault="00C809ED">
            <w:pPr>
              <w:rPr>
                <w:rFonts w:eastAsia="Times New Roman"/>
              </w:rPr>
            </w:pPr>
            <w:r>
              <w:rPr>
                <w:rStyle w:val="HTMLCode"/>
              </w:rPr>
              <w:t>    print("Process p2 is alive: {}".format(p2.is_alive()))</w:t>
            </w:r>
          </w:p>
        </w:tc>
      </w:tr>
    </w:tbl>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Helvetica" w:eastAsia="Times New Roman" w:hAnsi="Helvetica" w:cs="Helvetica"/>
          <w:b w:val="0"/>
          <w:bCs w:val="0"/>
          <w:color w:val="000000"/>
          <w:sz w:val="20"/>
          <w:szCs w:val="20"/>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8"/>
          <w:szCs w:val="28"/>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ID of main process: 28628</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ID of process running worker1: 29305</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ID of process running worker2: 29306</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ID of process p1: 29305</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ID of process p2: 29306</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Both processes finished execution!</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Process p1 is alive: False</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outlineLvl w:val="1"/>
        <w:rPr>
          <w:rFonts w:ascii="Consolas" w:hAnsi="Consolas" w:cs="Consolas"/>
          <w:color w:val="000000"/>
          <w:kern w:val="36"/>
          <w:sz w:val="18"/>
          <w:szCs w:val="18"/>
        </w:rPr>
      </w:pPr>
      <w:r>
        <w:rPr>
          <w:rFonts w:ascii="Consolas" w:hAnsi="Consolas" w:cs="Consolas"/>
          <w:color w:val="000000"/>
          <w:kern w:val="36"/>
          <w:sz w:val="18"/>
          <w:szCs w:val="18"/>
        </w:rPr>
        <w:t>Process p2 is alive: False</w:t>
      </w:r>
    </w:p>
    <w:p w:rsidR="00C809ED" w:rsidRDefault="00C809ED" w:rsidP="00C809ED">
      <w:pPr>
        <w:pStyle w:val="Heading1"/>
        <w:numPr>
          <w:ilvl w:val="0"/>
          <w:numId w:val="3"/>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 xml:space="preserve">The main python script has a different process ID and multiprocessing module </w:t>
      </w:r>
      <w:proofErr w:type="gramStart"/>
      <w:r>
        <w:rPr>
          <w:rFonts w:ascii="Helvetica" w:eastAsia="Times New Roman" w:hAnsi="Helvetica" w:cs="Helvetica"/>
          <w:b w:val="0"/>
          <w:bCs w:val="0"/>
          <w:color w:val="000000"/>
          <w:sz w:val="20"/>
          <w:szCs w:val="20"/>
        </w:rPr>
        <w:t>spawns</w:t>
      </w:r>
      <w:proofErr w:type="gramEnd"/>
      <w:r>
        <w:rPr>
          <w:rFonts w:ascii="Helvetica" w:eastAsia="Times New Roman" w:hAnsi="Helvetica" w:cs="Helvetica"/>
          <w:b w:val="0"/>
          <w:bCs w:val="0"/>
          <w:color w:val="000000"/>
          <w:sz w:val="20"/>
          <w:szCs w:val="20"/>
        </w:rPr>
        <w:t xml:space="preserve"> new processes with different process IDs as we create </w:t>
      </w:r>
      <w:r>
        <w:rPr>
          <w:rStyle w:val="Strong"/>
          <w:rFonts w:ascii="Helvetica" w:eastAsia="Times New Roman" w:hAnsi="Helvetica" w:cs="Helvetica"/>
          <w:b/>
          <w:bCs/>
          <w:color w:val="000000"/>
          <w:sz w:val="20"/>
          <w:szCs w:val="20"/>
          <w:bdr w:val="none" w:sz="0" w:space="0" w:color="auto" w:frame="1"/>
        </w:rPr>
        <w:t>Process</w:t>
      </w:r>
      <w:r>
        <w:rPr>
          <w:rFonts w:ascii="Helvetica" w:eastAsia="Times New Roman" w:hAnsi="Helvetica" w:cs="Helvetica"/>
          <w:b w:val="0"/>
          <w:bCs w:val="0"/>
          <w:color w:val="000000"/>
          <w:sz w:val="20"/>
          <w:szCs w:val="20"/>
        </w:rPr>
        <w:t> objects </w:t>
      </w:r>
      <w:r>
        <w:rPr>
          <w:rStyle w:val="Strong"/>
          <w:rFonts w:ascii="Helvetica" w:eastAsia="Times New Roman" w:hAnsi="Helvetica" w:cs="Helvetica"/>
          <w:b/>
          <w:bCs/>
          <w:color w:val="000000"/>
          <w:sz w:val="20"/>
          <w:szCs w:val="20"/>
          <w:bdr w:val="none" w:sz="0" w:space="0" w:color="auto" w:frame="1"/>
        </w:rPr>
        <w:t>p1</w:t>
      </w:r>
      <w:r>
        <w:rPr>
          <w:rFonts w:ascii="Helvetica" w:eastAsia="Times New Roman" w:hAnsi="Helvetica" w:cs="Helvetica"/>
          <w:b w:val="0"/>
          <w:bCs w:val="0"/>
          <w:color w:val="000000"/>
          <w:sz w:val="20"/>
          <w:szCs w:val="20"/>
        </w:rPr>
        <w:t> and </w:t>
      </w:r>
      <w:r>
        <w:rPr>
          <w:rStyle w:val="Strong"/>
          <w:rFonts w:ascii="Helvetica" w:eastAsia="Times New Roman" w:hAnsi="Helvetica" w:cs="Helvetica"/>
          <w:b/>
          <w:bCs/>
          <w:color w:val="000000"/>
          <w:sz w:val="20"/>
          <w:szCs w:val="20"/>
          <w:bdr w:val="none" w:sz="0" w:space="0" w:color="auto" w:frame="1"/>
        </w:rPr>
        <w:t>p2</w:t>
      </w:r>
      <w:r>
        <w:rPr>
          <w:rFonts w:ascii="Helvetica" w:eastAsia="Times New Roman" w:hAnsi="Helvetica" w:cs="Helvetica"/>
          <w:b w:val="0"/>
          <w:bCs w:val="0"/>
          <w:color w:val="000000"/>
          <w:sz w:val="20"/>
          <w:szCs w:val="20"/>
        </w:rPr>
        <w:t>. In above program, we use </w:t>
      </w:r>
      <w:proofErr w:type="spellStart"/>
      <w:proofErr w:type="gramStart"/>
      <w:r>
        <w:rPr>
          <w:rStyle w:val="Strong"/>
          <w:rFonts w:ascii="Helvetica" w:eastAsia="Times New Roman" w:hAnsi="Helvetica" w:cs="Helvetica"/>
          <w:b/>
          <w:bCs/>
          <w:color w:val="000000"/>
          <w:sz w:val="20"/>
          <w:szCs w:val="20"/>
          <w:bdr w:val="none" w:sz="0" w:space="0" w:color="auto" w:frame="1"/>
        </w:rPr>
        <w:t>os.getpid</w:t>
      </w:r>
      <w:proofErr w:type="spellEnd"/>
      <w:proofErr w:type="gramEnd"/>
      <w:r>
        <w:rPr>
          <w:rStyle w:val="Strong"/>
          <w:rFonts w:ascii="Helvetica" w:eastAsia="Times New Roman" w:hAnsi="Helvetica" w:cs="Helvetica"/>
          <w:b/>
          <w:bCs/>
          <w:color w:val="000000"/>
          <w:sz w:val="20"/>
          <w:szCs w:val="20"/>
          <w:bdr w:val="none" w:sz="0" w:space="0" w:color="auto" w:frame="1"/>
        </w:rPr>
        <w:t>()</w:t>
      </w:r>
      <w:r>
        <w:rPr>
          <w:rFonts w:ascii="Helvetica" w:eastAsia="Times New Roman" w:hAnsi="Helvetica" w:cs="Helvetica"/>
          <w:b w:val="0"/>
          <w:bCs w:val="0"/>
          <w:color w:val="000000"/>
          <w:sz w:val="20"/>
          <w:szCs w:val="20"/>
        </w:rPr>
        <w:t xml:space="preserve"> function to get ID of process running the current target function.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textAlignment w:val="baseline"/>
        <w:outlineLvl w:val="1"/>
        <w:rPr>
          <w:rFonts w:ascii="Helvetica" w:hAnsi="Helvetica" w:cs="Helvetica"/>
          <w:color w:val="000000"/>
          <w:kern w:val="36"/>
          <w:sz w:val="20"/>
          <w:szCs w:val="20"/>
        </w:rPr>
      </w:pPr>
      <w:r>
        <w:rPr>
          <w:rFonts w:ascii="Helvetica" w:hAnsi="Helvetica" w:cs="Helvetica"/>
          <w:color w:val="000000"/>
          <w:kern w:val="36"/>
          <w:sz w:val="20"/>
          <w:szCs w:val="20"/>
        </w:rPr>
        <w:t>Notice that it matches with the process IDs of </w:t>
      </w:r>
      <w:r>
        <w:rPr>
          <w:rStyle w:val="Strong"/>
          <w:rFonts w:ascii="Helvetica" w:hAnsi="Helvetica" w:cs="Helvetica"/>
          <w:color w:val="000000"/>
          <w:kern w:val="36"/>
          <w:sz w:val="20"/>
          <w:szCs w:val="20"/>
          <w:bdr w:val="none" w:sz="0" w:space="0" w:color="auto" w:frame="1"/>
        </w:rPr>
        <w:t>p1</w:t>
      </w:r>
      <w:r>
        <w:rPr>
          <w:rFonts w:ascii="Helvetica" w:hAnsi="Helvetica" w:cs="Helvetica"/>
          <w:color w:val="000000"/>
          <w:kern w:val="36"/>
          <w:sz w:val="20"/>
          <w:szCs w:val="20"/>
        </w:rPr>
        <w:t> and </w:t>
      </w:r>
      <w:r>
        <w:rPr>
          <w:rStyle w:val="Strong"/>
          <w:rFonts w:ascii="Helvetica" w:hAnsi="Helvetica" w:cs="Helvetica"/>
          <w:color w:val="000000"/>
          <w:kern w:val="36"/>
          <w:sz w:val="20"/>
          <w:szCs w:val="20"/>
          <w:bdr w:val="none" w:sz="0" w:space="0" w:color="auto" w:frame="1"/>
        </w:rPr>
        <w:t>p2</w:t>
      </w:r>
      <w:r>
        <w:rPr>
          <w:rFonts w:ascii="Helvetica" w:hAnsi="Helvetica" w:cs="Helvetica"/>
          <w:color w:val="000000"/>
          <w:kern w:val="36"/>
          <w:sz w:val="20"/>
          <w:szCs w:val="20"/>
        </w:rPr>
        <w:t> which we obtain using </w:t>
      </w:r>
      <w:proofErr w:type="spellStart"/>
      <w:r>
        <w:rPr>
          <w:rStyle w:val="Strong"/>
          <w:rFonts w:ascii="Helvetica" w:hAnsi="Helvetica" w:cs="Helvetica"/>
          <w:color w:val="000000"/>
          <w:kern w:val="36"/>
          <w:sz w:val="20"/>
          <w:szCs w:val="20"/>
          <w:bdr w:val="none" w:sz="0" w:space="0" w:color="auto" w:frame="1"/>
        </w:rPr>
        <w:t>pid</w:t>
      </w:r>
      <w:proofErr w:type="spellEnd"/>
      <w:r>
        <w:rPr>
          <w:rFonts w:ascii="Helvetica" w:hAnsi="Helvetica" w:cs="Helvetica"/>
          <w:color w:val="000000"/>
          <w:kern w:val="36"/>
          <w:sz w:val="20"/>
          <w:szCs w:val="20"/>
        </w:rPr>
        <w:t> attribute of </w:t>
      </w:r>
      <w:r>
        <w:rPr>
          <w:rStyle w:val="Strong"/>
          <w:rFonts w:ascii="Helvetica" w:hAnsi="Helvetica" w:cs="Helvetica"/>
          <w:color w:val="000000"/>
          <w:kern w:val="36"/>
          <w:sz w:val="20"/>
          <w:szCs w:val="20"/>
          <w:bdr w:val="none" w:sz="0" w:space="0" w:color="auto" w:frame="1"/>
        </w:rPr>
        <w:t>Process</w:t>
      </w:r>
      <w:r>
        <w:rPr>
          <w:rFonts w:ascii="Helvetica" w:hAnsi="Helvetica" w:cs="Helvetica"/>
          <w:color w:val="000000"/>
          <w:kern w:val="36"/>
          <w:sz w:val="20"/>
          <w:szCs w:val="20"/>
        </w:rPr>
        <w:t> class.</w:t>
      </w:r>
    </w:p>
    <w:p w:rsidR="00C809ED" w:rsidRDefault="00C809ED" w:rsidP="00C809ED">
      <w:pPr>
        <w:pStyle w:val="Heading1"/>
        <w:numPr>
          <w:ilvl w:val="0"/>
          <w:numId w:val="3"/>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Each process runs independently and has its own memory space.</w:t>
      </w:r>
    </w:p>
    <w:p w:rsidR="00C809ED" w:rsidRDefault="00C809ED" w:rsidP="00C809ED">
      <w:pPr>
        <w:pStyle w:val="Heading1"/>
        <w:numPr>
          <w:ilvl w:val="0"/>
          <w:numId w:val="3"/>
        </w:numPr>
        <w:spacing w:before="0" w:beforeAutospacing="0" w:after="0" w:afterAutospacing="0"/>
        <w:ind w:left="540"/>
        <w:jc w:val="both"/>
        <w:textAlignment w:val="baseline"/>
        <w:rPr>
          <w:rFonts w:ascii="Helvetica" w:eastAsia="Times New Roman" w:hAnsi="Helvetica" w:cs="Helvetica"/>
          <w:b w:val="0"/>
          <w:bCs w:val="0"/>
          <w:color w:val="000000"/>
          <w:sz w:val="20"/>
          <w:szCs w:val="20"/>
        </w:rPr>
      </w:pPr>
      <w:r>
        <w:rPr>
          <w:rFonts w:ascii="Helvetica" w:eastAsia="Times New Roman" w:hAnsi="Helvetica" w:cs="Helvetica"/>
          <w:b w:val="0"/>
          <w:bCs w:val="0"/>
          <w:color w:val="000000"/>
          <w:sz w:val="20"/>
          <w:szCs w:val="20"/>
        </w:rPr>
        <w:t>As soon as the execution of target function is finished, the processes get terminated. In above program we used </w:t>
      </w:r>
      <w:proofErr w:type="spellStart"/>
      <w:r>
        <w:rPr>
          <w:rStyle w:val="Strong"/>
          <w:rFonts w:ascii="Helvetica" w:eastAsia="Times New Roman" w:hAnsi="Helvetica" w:cs="Helvetica"/>
          <w:b/>
          <w:bCs/>
          <w:color w:val="000000"/>
          <w:sz w:val="20"/>
          <w:szCs w:val="20"/>
          <w:bdr w:val="none" w:sz="0" w:space="0" w:color="auto" w:frame="1"/>
        </w:rPr>
        <w:t>is_alive</w:t>
      </w:r>
      <w:proofErr w:type="spellEnd"/>
      <w:r>
        <w:rPr>
          <w:rFonts w:ascii="Helvetica" w:eastAsia="Times New Roman" w:hAnsi="Helvetica" w:cs="Helvetica"/>
          <w:b w:val="0"/>
          <w:bCs w:val="0"/>
          <w:color w:val="000000"/>
          <w:sz w:val="20"/>
          <w:szCs w:val="20"/>
        </w:rPr>
        <w:t> method of </w:t>
      </w:r>
      <w:r>
        <w:rPr>
          <w:rStyle w:val="Strong"/>
          <w:rFonts w:ascii="Helvetica" w:eastAsia="Times New Roman" w:hAnsi="Helvetica" w:cs="Helvetica"/>
          <w:b/>
          <w:bCs/>
          <w:color w:val="000000"/>
          <w:sz w:val="20"/>
          <w:szCs w:val="20"/>
          <w:bdr w:val="none" w:sz="0" w:space="0" w:color="auto" w:frame="1"/>
        </w:rPr>
        <w:t>Process</w:t>
      </w:r>
      <w:r>
        <w:rPr>
          <w:rFonts w:ascii="Helvetica" w:eastAsia="Times New Roman" w:hAnsi="Helvetica" w:cs="Helvetica"/>
          <w:b w:val="0"/>
          <w:bCs w:val="0"/>
          <w:color w:val="000000"/>
          <w:sz w:val="20"/>
          <w:szCs w:val="20"/>
        </w:rPr>
        <w:t> class to check if a process is still active or not.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outlineLvl w:val="1"/>
        <w:rPr>
          <w:rFonts w:ascii="Helvetica" w:hAnsi="Helvetica" w:cs="Helvetica"/>
          <w:color w:val="000000"/>
          <w:kern w:val="36"/>
          <w:sz w:val="48"/>
          <w:szCs w:val="48"/>
        </w:rPr>
      </w:pPr>
      <w:r>
        <w:rPr>
          <w:rFonts w:ascii="Helvetica" w:hAnsi="Helvetica" w:cs="Helvetica"/>
          <w:color w:val="000000"/>
          <w:kern w:val="36"/>
          <w:sz w:val="48"/>
          <w:szCs w:val="48"/>
        </w:rPr>
        <w:t xml:space="preserve">Consider the diagram below to understand how new processes are different from main </w:t>
      </w:r>
      <w:r>
        <w:rPr>
          <w:rFonts w:ascii="Helvetica" w:hAnsi="Helvetica" w:cs="Helvetica"/>
          <w:color w:val="000000"/>
          <w:kern w:val="36"/>
          <w:sz w:val="48"/>
          <w:szCs w:val="48"/>
        </w:rPr>
        <w:lastRenderedPageBreak/>
        <w:t>Python script:</w:t>
      </w:r>
      <w:r>
        <w:rPr>
          <w:rFonts w:ascii="Helvetica" w:hAnsi="Helvetica" w:cs="Helvetica"/>
          <w:color w:val="000000"/>
          <w:kern w:val="36"/>
          <w:sz w:val="48"/>
          <w:szCs w:val="48"/>
        </w:rPr>
        <w:br/>
      </w:r>
      <w:r>
        <w:rPr>
          <w:rFonts w:ascii="Helvetica" w:hAnsi="Helvetica" w:cs="Helvetica"/>
          <w:noProof/>
          <w:color w:val="000000"/>
          <w:kern w:val="36"/>
          <w:sz w:val="48"/>
          <w:szCs w:val="48"/>
        </w:rPr>
        <w:drawing>
          <wp:inline distT="0" distB="0" distL="0" distR="0">
            <wp:extent cx="4762500" cy="3810000"/>
            <wp:effectExtent l="0" t="0" r="0" b="0"/>
            <wp:docPr id="12" name="Picture 12" descr="https://cdncontribute.geeksforgeeks.org/wp-content/uploads/Multiprocessing-Python-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ultiprocessing-Python-Se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75" w:afterAutospacing="0"/>
        <w:jc w:val="both"/>
        <w:textAlignment w:val="baseline"/>
        <w:rPr>
          <w:rFonts w:ascii="Helvetica" w:eastAsia="Times New Roman" w:hAnsi="Helvetica" w:cs="Helvetica"/>
          <w:b w:val="0"/>
          <w:bCs w:val="0"/>
          <w:color w:val="212121"/>
          <w:sz w:val="42"/>
          <w:szCs w:val="42"/>
        </w:rPr>
      </w:pPr>
      <w:r>
        <w:rPr>
          <w:rFonts w:ascii="Helvetica" w:eastAsia="Times New Roman" w:hAnsi="Helvetica" w:cs="Helvetica"/>
          <w:b w:val="0"/>
          <w:bCs w:val="0"/>
          <w:color w:val="212121"/>
          <w:sz w:val="42"/>
          <w:szCs w:val="42"/>
        </w:rPr>
        <w:t>Synchronization and Pooling of processes in Python</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Helvetica" w:eastAsia="Times New Roman" w:hAnsi="Helvetica" w:cs="Helvetica"/>
          <w:b w:val="0"/>
          <w:bCs w:val="0"/>
          <w:color w:val="212121"/>
          <w:sz w:val="42"/>
          <w:szCs w:val="42"/>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Helvetica" w:eastAsia="Times New Roman" w:hAnsi="Helvetica" w:cs="Helvetica"/>
          <w:b w:val="0"/>
          <w:bCs w:val="0"/>
          <w:color w:val="212121"/>
          <w:sz w:val="42"/>
          <w:szCs w:val="42"/>
        </w:rPr>
      </w:pPr>
      <w:r>
        <w:rPr>
          <w:rStyle w:val="Strong"/>
          <w:rFonts w:ascii="Helvetica" w:eastAsia="Times New Roman" w:hAnsi="Helvetica" w:cs="Helvetica"/>
          <w:b/>
          <w:bCs/>
          <w:color w:val="212121"/>
          <w:sz w:val="23"/>
          <w:szCs w:val="23"/>
          <w:bdr w:val="none" w:sz="0" w:space="0" w:color="auto" w:frame="1"/>
        </w:rPr>
        <w:t>Synchronization between processes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Fonts w:ascii="Helvetica" w:hAnsi="Helvetica" w:cs="Helvetica"/>
          <w:color w:val="212121"/>
          <w:sz w:val="23"/>
          <w:szCs w:val="23"/>
        </w:rPr>
        <w:t>Process synchronization is defined as a mechanism which ensures that two or more concurrent processes do not simultaneously execute some particular program segment known as </w:t>
      </w:r>
      <w:r>
        <w:rPr>
          <w:rStyle w:val="Strong"/>
          <w:rFonts w:ascii="Helvetica" w:hAnsi="Helvetica" w:cs="Helvetica"/>
          <w:color w:val="212121"/>
          <w:sz w:val="23"/>
          <w:szCs w:val="23"/>
          <w:bdr w:val="none" w:sz="0" w:space="0" w:color="auto" w:frame="1"/>
        </w:rPr>
        <w:t>critical section</w:t>
      </w:r>
      <w:r>
        <w:rPr>
          <w:rFonts w:ascii="Helvetica" w:hAnsi="Helvetica" w:cs="Helvetica"/>
          <w:color w:val="212121"/>
          <w:sz w:val="23"/>
          <w:szCs w:val="23"/>
        </w:rPr>
        <w:t>.</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212121"/>
          <w:sz w:val="20"/>
          <w:szCs w:val="20"/>
        </w:rPr>
      </w:pPr>
      <w:r>
        <w:rPr>
          <w:rFonts w:ascii="Helvetica" w:hAnsi="Helvetica" w:cs="Helvetica"/>
          <w:i/>
          <w:iCs/>
          <w:color w:val="212121"/>
          <w:sz w:val="20"/>
          <w:szCs w:val="20"/>
        </w:rPr>
        <w:t>Critical section refers to the parts of the program where the shared resource is accessed.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lastRenderedPageBreak/>
        <w:t>For example, in the diagram below, 3 processes try to access shared resource or critical section at the same time.</w:t>
      </w:r>
      <w:r>
        <w:rPr>
          <w:rFonts w:ascii="Helvetica" w:hAnsi="Helvetica" w:cs="Helvetica"/>
          <w:color w:val="212121"/>
          <w:sz w:val="23"/>
          <w:szCs w:val="23"/>
        </w:rPr>
        <w:br/>
      </w:r>
      <w:r>
        <w:rPr>
          <w:rFonts w:ascii="Helvetica" w:hAnsi="Helvetica" w:cs="Helvetica"/>
          <w:noProof/>
          <w:color w:val="212121"/>
          <w:sz w:val="23"/>
          <w:szCs w:val="23"/>
        </w:rPr>
        <w:drawing>
          <wp:inline distT="0" distB="0" distL="0" distR="0">
            <wp:extent cx="6210300" cy="2305050"/>
            <wp:effectExtent l="0" t="0" r="0" b="0"/>
            <wp:docPr id="11" name="Picture 11" descr="https://cdncontribute.geeksforgeeks.org/wp-content/uploads/synchronization-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synchronization-pyth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2305050"/>
                    </a:xfrm>
                    <a:prstGeom prst="rect">
                      <a:avLst/>
                    </a:prstGeom>
                    <a:noFill/>
                    <a:ln>
                      <a:noFill/>
                    </a:ln>
                  </pic:spPr>
                </pic:pic>
              </a:graphicData>
            </a:graphic>
          </wp:inline>
        </w:drawing>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212121"/>
          <w:sz w:val="23"/>
          <w:szCs w:val="23"/>
        </w:rPr>
      </w:pPr>
      <w:r>
        <w:rPr>
          <w:rFonts w:ascii="Helvetica" w:eastAsia="Times New Roman" w:hAnsi="Helvetica" w:cs="Helvetica"/>
          <w:color w:val="212121"/>
          <w:sz w:val="20"/>
          <w:szCs w:val="20"/>
        </w:rPr>
        <w:br/>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Fonts w:ascii="Helvetica" w:hAnsi="Helvetica" w:cs="Helvetica"/>
          <w:color w:val="212121"/>
          <w:sz w:val="23"/>
          <w:szCs w:val="23"/>
        </w:rPr>
        <w:t>Concurrent accesses to shared resource can lead to </w:t>
      </w:r>
      <w:r>
        <w:rPr>
          <w:rStyle w:val="Strong"/>
          <w:rFonts w:ascii="Helvetica" w:hAnsi="Helvetica" w:cs="Helvetica"/>
          <w:color w:val="212121"/>
          <w:sz w:val="23"/>
          <w:szCs w:val="23"/>
          <w:bdr w:val="none" w:sz="0" w:space="0" w:color="auto" w:frame="1"/>
        </w:rPr>
        <w:t>race condition</w:t>
      </w:r>
      <w:r>
        <w:rPr>
          <w:rFonts w:ascii="Helvetica" w:hAnsi="Helvetica" w:cs="Helvetica"/>
          <w:color w:val="212121"/>
          <w:sz w:val="23"/>
          <w:szCs w:val="23"/>
        </w:rPr>
        <w:t>.</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212121"/>
          <w:sz w:val="20"/>
          <w:szCs w:val="20"/>
        </w:rPr>
      </w:pPr>
      <w:r>
        <w:rPr>
          <w:rFonts w:ascii="Helvetica" w:hAnsi="Helvetica" w:cs="Helvetica"/>
          <w:i/>
          <w:iCs/>
          <w:color w:val="212121"/>
          <w:sz w:val="20"/>
          <w:szCs w:val="20"/>
        </w:rPr>
        <w:t>A race condition occurs when two or more processes can access shared data and they try to change it at the same time. As a result, the values of variables may be unpredictable and vary depending on the timings of context switches of the processes.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Consider the program below to understand the concept of race condition:</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 Python program to illustrate</w:t>
            </w:r>
          </w:p>
          <w:p w:rsidR="00C809ED" w:rsidRDefault="00C809ED">
            <w:pPr>
              <w:rPr>
                <w:rFonts w:eastAsia="Times New Roman"/>
              </w:rPr>
            </w:pPr>
            <w:r>
              <w:rPr>
                <w:rStyle w:val="HTMLCode"/>
              </w:rPr>
              <w:t># the concept of race condition</w:t>
            </w:r>
          </w:p>
          <w:p w:rsidR="00C809ED" w:rsidRDefault="00C809ED">
            <w:pPr>
              <w:rPr>
                <w:rFonts w:eastAsia="Times New Roman"/>
              </w:rPr>
            </w:pPr>
            <w:r>
              <w:rPr>
                <w:rStyle w:val="HTMLCode"/>
              </w:rPr>
              <w:t># in multiprocessing</w:t>
            </w:r>
          </w:p>
          <w:p w:rsidR="00C809ED" w:rsidRDefault="00C809ED">
            <w:pPr>
              <w:rPr>
                <w:rFonts w:eastAsia="Times New Roman"/>
              </w:rPr>
            </w:pPr>
            <w:r>
              <w:rPr>
                <w:rStyle w:val="HTMLCode"/>
              </w:rPr>
              <w:t>import</w:t>
            </w:r>
            <w:r>
              <w:rPr>
                <w:rFonts w:eastAsia="Times New Roman"/>
              </w:rPr>
              <w:t> </w:t>
            </w:r>
            <w:r>
              <w:rPr>
                <w:rStyle w:val="HTMLCode"/>
              </w:rPr>
              <w:t>multiprocessing</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function to withdraw from account</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withdraw(balance):   </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10000):</w:t>
            </w:r>
          </w:p>
          <w:p w:rsidR="00C809ED" w:rsidRDefault="00C809ED">
            <w:pPr>
              <w:rPr>
                <w:rFonts w:eastAsia="Times New Roman"/>
              </w:rPr>
            </w:pPr>
            <w:r>
              <w:rPr>
                <w:rStyle w:val="HTMLCode"/>
              </w:rPr>
              <w:t>        </w:t>
            </w:r>
            <w:proofErr w:type="spellStart"/>
            <w:r>
              <w:rPr>
                <w:rStyle w:val="HTMLCode"/>
              </w:rPr>
              <w:t>balance.value</w:t>
            </w:r>
            <w:proofErr w:type="spellEnd"/>
            <w:r>
              <w:rPr>
                <w:rStyle w:val="HTMLCode"/>
              </w:rPr>
              <w:t> =</w:t>
            </w:r>
            <w:r>
              <w:rPr>
                <w:rFonts w:eastAsia="Times New Roman"/>
              </w:rPr>
              <w:t> </w:t>
            </w:r>
            <w:proofErr w:type="spellStart"/>
            <w:r>
              <w:rPr>
                <w:rStyle w:val="HTMLCode"/>
              </w:rPr>
              <w:t>balance.value</w:t>
            </w:r>
            <w:proofErr w:type="spellEnd"/>
            <w:r>
              <w:rPr>
                <w:rStyle w:val="HTMLCode"/>
              </w:rPr>
              <w:t> -</w:t>
            </w:r>
            <w:r>
              <w:rPr>
                <w:rFonts w:eastAsia="Times New Roman"/>
              </w:rPr>
              <w:t> </w:t>
            </w:r>
            <w:r>
              <w:rPr>
                <w:rStyle w:val="HTMLCode"/>
              </w:rPr>
              <w:t>1</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function to deposit to account</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deposit(balance):   </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10000):</w:t>
            </w:r>
          </w:p>
          <w:p w:rsidR="00C809ED" w:rsidRDefault="00C809ED">
            <w:pPr>
              <w:rPr>
                <w:rFonts w:eastAsia="Times New Roman"/>
              </w:rPr>
            </w:pPr>
            <w:r>
              <w:rPr>
                <w:rStyle w:val="HTMLCode"/>
              </w:rPr>
              <w:t>        </w:t>
            </w:r>
            <w:proofErr w:type="spellStart"/>
            <w:r>
              <w:rPr>
                <w:rStyle w:val="HTMLCode"/>
              </w:rPr>
              <w:t>balance.value</w:t>
            </w:r>
            <w:proofErr w:type="spellEnd"/>
            <w:r>
              <w:rPr>
                <w:rStyle w:val="HTMLCode"/>
              </w:rPr>
              <w:t> =</w:t>
            </w:r>
            <w:r>
              <w:rPr>
                <w:rFonts w:eastAsia="Times New Roman"/>
              </w:rPr>
              <w:t> </w:t>
            </w:r>
            <w:proofErr w:type="spellStart"/>
            <w:r>
              <w:rPr>
                <w:rStyle w:val="HTMLCode"/>
              </w:rPr>
              <w:t>balance.value</w:t>
            </w:r>
            <w:proofErr w:type="spellEnd"/>
            <w:r>
              <w:rPr>
                <w:rStyle w:val="HTMLCode"/>
              </w:rPr>
              <w:t> +</w:t>
            </w:r>
            <w:r>
              <w:rPr>
                <w:rFonts w:eastAsia="Times New Roman"/>
              </w:rPr>
              <w:t> </w:t>
            </w:r>
            <w:r>
              <w:rPr>
                <w:rStyle w:val="HTMLCode"/>
              </w:rPr>
              <w:t>1</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perform_</w:t>
            </w:r>
            <w:proofErr w:type="gramStart"/>
            <w:r>
              <w:rPr>
                <w:rStyle w:val="HTMLCode"/>
              </w:rPr>
              <w:t>transactions</w:t>
            </w:r>
            <w:proofErr w:type="spellEnd"/>
            <w:r>
              <w:rPr>
                <w:rStyle w:val="HTMLCode"/>
              </w:rPr>
              <w: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initial balance (in shared memory)</w:t>
            </w:r>
          </w:p>
          <w:p w:rsidR="00C809ED" w:rsidRDefault="00C809ED">
            <w:pPr>
              <w:rPr>
                <w:rFonts w:eastAsia="Times New Roman"/>
              </w:rPr>
            </w:pPr>
            <w:r>
              <w:rPr>
                <w:rStyle w:val="HTMLCode"/>
              </w:rPr>
              <w:t>    balance =</w:t>
            </w:r>
            <w:r>
              <w:rPr>
                <w:rFonts w:eastAsia="Times New Roman"/>
              </w:rPr>
              <w:t> </w:t>
            </w:r>
            <w:proofErr w:type="spellStart"/>
            <w:proofErr w:type="gramStart"/>
            <w:r>
              <w:rPr>
                <w:rStyle w:val="HTMLCode"/>
              </w:rPr>
              <w:t>multiprocessing.Value</w:t>
            </w:r>
            <w:proofErr w:type="spellEnd"/>
            <w:proofErr w:type="gramEnd"/>
            <w:r>
              <w:rPr>
                <w:rStyle w:val="HTMLCode"/>
              </w:rPr>
              <w:t>('</w:t>
            </w:r>
            <w:proofErr w:type="spellStart"/>
            <w:r>
              <w:rPr>
                <w:rStyle w:val="HTMLCode"/>
              </w:rPr>
              <w:t>i</w:t>
            </w:r>
            <w:proofErr w:type="spellEnd"/>
            <w:r>
              <w:rPr>
                <w:rStyle w:val="HTMLCode"/>
              </w:rPr>
              <w:t>', 100)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new processes</w:t>
            </w:r>
          </w:p>
          <w:p w:rsidR="00C809ED" w:rsidRDefault="00C809ED">
            <w:pPr>
              <w:rPr>
                <w:rFonts w:eastAsia="Times New Roman"/>
              </w:rPr>
            </w:pPr>
            <w:r>
              <w:rPr>
                <w:rStyle w:val="HTMLCode"/>
              </w:rPr>
              <w:t>    p1 =</w:t>
            </w:r>
            <w:r>
              <w:rPr>
                <w:rFonts w:eastAsia="Times New Roman"/>
              </w:rPr>
              <w:t> </w:t>
            </w:r>
            <w:proofErr w:type="spellStart"/>
            <w:proofErr w:type="gramStart"/>
            <w:r>
              <w:rPr>
                <w:rStyle w:val="HTMLCode"/>
              </w:rPr>
              <w:t>multiprocessing.Process</w:t>
            </w:r>
            <w:proofErr w:type="spellEnd"/>
            <w:proofErr w:type="gramEnd"/>
            <w:r>
              <w:rPr>
                <w:rStyle w:val="HTMLCode"/>
              </w:rPr>
              <w:t xml:space="preserve">(target=withdraw, </w:t>
            </w:r>
            <w:proofErr w:type="spellStart"/>
            <w:r>
              <w:rPr>
                <w:rStyle w:val="HTMLCode"/>
              </w:rPr>
              <w:t>args</w:t>
            </w:r>
            <w:proofErr w:type="spellEnd"/>
            <w:r>
              <w:rPr>
                <w:rStyle w:val="HTMLCode"/>
              </w:rPr>
              <w:t>=(balance,))</w:t>
            </w:r>
          </w:p>
          <w:p w:rsidR="00C809ED" w:rsidRDefault="00C809ED">
            <w:pPr>
              <w:rPr>
                <w:rFonts w:eastAsia="Times New Roman"/>
              </w:rPr>
            </w:pPr>
            <w:r>
              <w:rPr>
                <w:rStyle w:val="HTMLCode"/>
              </w:rPr>
              <w:t>    p2 =</w:t>
            </w:r>
            <w:r>
              <w:rPr>
                <w:rFonts w:eastAsia="Times New Roman"/>
              </w:rPr>
              <w:t> </w:t>
            </w:r>
            <w:proofErr w:type="spellStart"/>
            <w:proofErr w:type="gramStart"/>
            <w:r>
              <w:rPr>
                <w:rStyle w:val="HTMLCode"/>
              </w:rPr>
              <w:t>multiprocessing.Process</w:t>
            </w:r>
            <w:proofErr w:type="spellEnd"/>
            <w:proofErr w:type="gramEnd"/>
            <w:r>
              <w:rPr>
                <w:rStyle w:val="HTMLCode"/>
              </w:rPr>
              <w:t xml:space="preserve">(target=deposit, </w:t>
            </w:r>
            <w:proofErr w:type="spellStart"/>
            <w:r>
              <w:rPr>
                <w:rStyle w:val="HTMLCode"/>
              </w:rPr>
              <w:t>args</w:t>
            </w:r>
            <w:proofErr w:type="spellEnd"/>
            <w:r>
              <w:rPr>
                <w:rStyle w:val="HTMLCode"/>
              </w:rPr>
              <w:t>=(balance,))</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starting processes</w:t>
            </w:r>
          </w:p>
          <w:p w:rsidR="00C809ED" w:rsidRDefault="00C809ED">
            <w:pPr>
              <w:rPr>
                <w:rFonts w:eastAsia="Times New Roman"/>
              </w:rPr>
            </w:pPr>
            <w:r>
              <w:rPr>
                <w:rStyle w:val="HTMLCode"/>
              </w:rPr>
              <w:lastRenderedPageBreak/>
              <w:t>    p</w:t>
            </w:r>
            <w:proofErr w:type="gramStart"/>
            <w:r>
              <w:rPr>
                <w:rStyle w:val="HTMLCode"/>
              </w:rPr>
              <w:t>1.start</w:t>
            </w:r>
            <w:proofErr w:type="gramEnd"/>
            <w:r>
              <w:rPr>
                <w:rStyle w:val="HTMLCode"/>
              </w:rPr>
              <w:t>()</w:t>
            </w:r>
          </w:p>
          <w:p w:rsidR="00C809ED" w:rsidRDefault="00C809ED">
            <w:pPr>
              <w:rPr>
                <w:rFonts w:eastAsia="Times New Roman"/>
              </w:rPr>
            </w:pPr>
            <w:r>
              <w:rPr>
                <w:rStyle w:val="HTMLCode"/>
              </w:rPr>
              <w:t>    p</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wait until processes are finished</w:t>
            </w:r>
          </w:p>
          <w:p w:rsidR="00C809ED" w:rsidRDefault="00C809ED">
            <w:pPr>
              <w:rPr>
                <w:rFonts w:eastAsia="Times New Roman"/>
              </w:rPr>
            </w:pPr>
            <w:r>
              <w:rPr>
                <w:rStyle w:val="HTMLCode"/>
              </w:rPr>
              <w:t>    p</w:t>
            </w:r>
            <w:proofErr w:type="gramStart"/>
            <w:r>
              <w:rPr>
                <w:rStyle w:val="HTMLCode"/>
              </w:rPr>
              <w:t>1.join</w:t>
            </w:r>
            <w:proofErr w:type="gramEnd"/>
            <w:r>
              <w:rPr>
                <w:rStyle w:val="HTMLCode"/>
              </w:rPr>
              <w:t>()</w:t>
            </w:r>
          </w:p>
          <w:p w:rsidR="00C809ED" w:rsidRDefault="00C809ED">
            <w:pPr>
              <w:rPr>
                <w:rFonts w:eastAsia="Times New Roman"/>
              </w:rPr>
            </w:pPr>
            <w:r>
              <w:rPr>
                <w:rStyle w:val="HTMLCode"/>
              </w:rPr>
              <w:t>    p</w:t>
            </w:r>
            <w:proofErr w:type="gramStart"/>
            <w:r>
              <w:rPr>
                <w:rStyle w:val="HTMLCode"/>
              </w:rPr>
              <w:t>2.join</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print final balance</w:t>
            </w:r>
          </w:p>
          <w:p w:rsidR="00C809ED" w:rsidRDefault="00C809ED">
            <w:pPr>
              <w:rPr>
                <w:rFonts w:eastAsia="Times New Roman"/>
              </w:rPr>
            </w:pPr>
            <w:r>
              <w:rPr>
                <w:rStyle w:val="HTMLCode"/>
              </w:rPr>
              <w:t>    </w:t>
            </w:r>
            <w:proofErr w:type="gramStart"/>
            <w:r>
              <w:rPr>
                <w:rStyle w:val="HTMLCode"/>
              </w:rPr>
              <w:t>print(</w:t>
            </w:r>
            <w:proofErr w:type="gramEnd"/>
            <w:r>
              <w:rPr>
                <w:rStyle w:val="HTMLCode"/>
              </w:rPr>
              <w:t>"Final balance = {}".format(</w:t>
            </w:r>
            <w:proofErr w:type="spellStart"/>
            <w:r>
              <w:rPr>
                <w:rStyle w:val="HTMLCode"/>
              </w:rPr>
              <w:t>balance.value</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perform same transaction process 10 times</w:t>
            </w:r>
          </w:p>
          <w:p w:rsidR="00C809ED" w:rsidRDefault="00C809ED">
            <w:pPr>
              <w:rPr>
                <w:rFonts w:eastAsia="Times New Roman"/>
              </w:rPr>
            </w:pPr>
            <w:r>
              <w:rPr>
                <w:rStyle w:val="HTMLCode"/>
              </w:rPr>
              <w:t>        </w:t>
            </w:r>
            <w:proofErr w:type="spellStart"/>
            <w:r>
              <w:rPr>
                <w:rStyle w:val="HTMLCode"/>
              </w:rPr>
              <w:t>perform_transactions</w:t>
            </w:r>
            <w:proofErr w:type="spellEnd"/>
            <w:r>
              <w:rPr>
                <w:rStyle w:val="HTMLCode"/>
              </w:rPr>
              <w:t>()</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If you run above program, you will get some unexpected values like this:</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1311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199</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558</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-2265</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1371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1158</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-577</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-1300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-341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157</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Fonts w:ascii="Helvetica" w:hAnsi="Helvetica" w:cs="Helvetica"/>
          <w:color w:val="212121"/>
          <w:sz w:val="23"/>
          <w:szCs w:val="23"/>
        </w:rPr>
        <w:t>In above program, 10000 withdraw and 10000 deposit transactions are carried out with initial balance as 100. The expected final balance is 100 but what we get in 10 iterations of </w:t>
      </w:r>
      <w:proofErr w:type="spellStart"/>
      <w:r>
        <w:rPr>
          <w:rStyle w:val="Strong"/>
          <w:rFonts w:ascii="Helvetica" w:hAnsi="Helvetica" w:cs="Helvetica"/>
          <w:color w:val="212121"/>
          <w:sz w:val="23"/>
          <w:szCs w:val="23"/>
          <w:bdr w:val="none" w:sz="0" w:space="0" w:color="auto" w:frame="1"/>
        </w:rPr>
        <w:t>perform_transactions</w:t>
      </w:r>
      <w:proofErr w:type="spellEnd"/>
      <w:r>
        <w:rPr>
          <w:rFonts w:ascii="Helvetica" w:hAnsi="Helvetica" w:cs="Helvetica"/>
          <w:color w:val="212121"/>
          <w:sz w:val="23"/>
          <w:szCs w:val="23"/>
        </w:rPr>
        <w:t> function is some different values.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Fonts w:ascii="Helvetica" w:hAnsi="Helvetica" w:cs="Helvetica"/>
          <w:color w:val="212121"/>
          <w:sz w:val="23"/>
          <w:szCs w:val="23"/>
        </w:rPr>
        <w:t>This happens due to concurrent access of processes to the shared data </w:t>
      </w:r>
      <w:r>
        <w:rPr>
          <w:rStyle w:val="Strong"/>
          <w:rFonts w:ascii="Helvetica" w:hAnsi="Helvetica" w:cs="Helvetica"/>
          <w:color w:val="212121"/>
          <w:sz w:val="23"/>
          <w:szCs w:val="23"/>
          <w:bdr w:val="none" w:sz="0" w:space="0" w:color="auto" w:frame="1"/>
        </w:rPr>
        <w:t>balance</w:t>
      </w:r>
      <w:r>
        <w:rPr>
          <w:rFonts w:ascii="Helvetica" w:hAnsi="Helvetica" w:cs="Helvetica"/>
          <w:color w:val="212121"/>
          <w:sz w:val="23"/>
          <w:szCs w:val="23"/>
        </w:rPr>
        <w:t>. This unpredictability in balance value is nothing but </w:t>
      </w:r>
      <w:r>
        <w:rPr>
          <w:rStyle w:val="Strong"/>
          <w:rFonts w:ascii="Helvetica" w:hAnsi="Helvetica" w:cs="Helvetica"/>
          <w:color w:val="212121"/>
          <w:sz w:val="23"/>
          <w:szCs w:val="23"/>
          <w:bdr w:val="none" w:sz="0" w:space="0" w:color="auto" w:frame="1"/>
        </w:rPr>
        <w:t>race condition</w:t>
      </w:r>
      <w:r>
        <w:rPr>
          <w:rFonts w:ascii="Helvetica" w:hAnsi="Helvetica" w:cs="Helvetica"/>
          <w:color w:val="212121"/>
          <w:sz w:val="23"/>
          <w:szCs w:val="23"/>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Let us try to understand it better using the sequence diagrams given below. These are the different sequences which can be produced in above example for a single withdraw and deposit action.</w:t>
      </w:r>
    </w:p>
    <w:p w:rsidR="00C809ED" w:rsidRDefault="00C809ED" w:rsidP="00C809ED">
      <w:pPr>
        <w:numPr>
          <w:ilvl w:val="0"/>
          <w:numId w:val="4"/>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This is a possible sequence which gives wrong answer as both processes read the same value and write it back accordingly.</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3603"/>
        <w:gridCol w:w="3838"/>
        <w:gridCol w:w="1919"/>
      </w:tblGrid>
      <w:tr w:rsidR="00C809ED" w:rsidTr="00C809E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P1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P2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BALANCE</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b/>
                <w:bCs/>
                <w:sz w:val="18"/>
                <w:szCs w:val="18"/>
                <w:bdr w:val="none" w:sz="0" w:space="0" w:color="auto" w:frame="1"/>
              </w:rPr>
              <w:t>read(balance)</w:t>
            </w:r>
            <w:r>
              <w:rPr>
                <w:rFonts w:eastAsia="Times New Roman"/>
                <w:sz w:val="18"/>
                <w:szCs w:val="18"/>
              </w:rPr>
              <w:br/>
              <w:t>current=100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100</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b/>
                <w:bCs/>
                <w:sz w:val="18"/>
                <w:szCs w:val="18"/>
                <w:bdr w:val="none" w:sz="0" w:space="0" w:color="auto" w:frame="1"/>
              </w:rPr>
              <w:t>read(balance)</w:t>
            </w:r>
            <w:r>
              <w:rPr>
                <w:rFonts w:eastAsia="Times New Roman"/>
                <w:sz w:val="18"/>
                <w:szCs w:val="18"/>
              </w:rPr>
              <w:br/>
              <w:t>current=100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100</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balance=current-1=99</w:t>
            </w:r>
            <w:r>
              <w:rPr>
                <w:rFonts w:eastAsia="Times New Roman"/>
                <w:sz w:val="18"/>
                <w:szCs w:val="18"/>
              </w:rPr>
              <w:br/>
            </w:r>
            <w:r>
              <w:rPr>
                <w:rFonts w:eastAsia="Times New Roman"/>
                <w:b/>
                <w:bCs/>
                <w:sz w:val="18"/>
                <w:szCs w:val="18"/>
                <w:bdr w:val="none" w:sz="0" w:space="0" w:color="auto" w:frame="1"/>
              </w:rPr>
              <w:t>write(balance)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99</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balance=current+1=101</w:t>
            </w:r>
            <w:r>
              <w:rPr>
                <w:rFonts w:eastAsia="Times New Roman"/>
                <w:sz w:val="18"/>
                <w:szCs w:val="18"/>
              </w:rPr>
              <w:br/>
            </w:r>
            <w:r>
              <w:rPr>
                <w:rFonts w:eastAsia="Times New Roman"/>
                <w:b/>
                <w:bCs/>
                <w:sz w:val="18"/>
                <w:szCs w:val="18"/>
                <w:bdr w:val="none" w:sz="0" w:space="0" w:color="auto" w:frame="1"/>
              </w:rPr>
              <w:t>write(balance)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101</w:t>
            </w:r>
          </w:p>
        </w:tc>
      </w:tr>
    </w:tbl>
    <w:p w:rsidR="00C809ED" w:rsidRDefault="00C809ED" w:rsidP="00C809ED">
      <w:pPr>
        <w:numPr>
          <w:ilvl w:val="0"/>
          <w:numId w:val="4"/>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These are 2 possible sequences which are desired in above scenario.</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3603"/>
        <w:gridCol w:w="3838"/>
        <w:gridCol w:w="1919"/>
      </w:tblGrid>
      <w:tr w:rsidR="00C809ED" w:rsidTr="00C809E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P1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P2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BALANCE</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b/>
                <w:bCs/>
                <w:sz w:val="18"/>
                <w:szCs w:val="18"/>
                <w:bdr w:val="none" w:sz="0" w:space="0" w:color="auto" w:frame="1"/>
              </w:rPr>
              <w:t>read(balance)</w:t>
            </w:r>
            <w:r>
              <w:rPr>
                <w:rFonts w:eastAsia="Times New Roman"/>
                <w:sz w:val="18"/>
                <w:szCs w:val="18"/>
              </w:rPr>
              <w:br/>
              <w:t>current=100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100</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balance=current-1=99</w:t>
            </w:r>
            <w:r>
              <w:rPr>
                <w:rFonts w:eastAsia="Times New Roman"/>
                <w:sz w:val="18"/>
                <w:szCs w:val="18"/>
              </w:rPr>
              <w:br/>
            </w:r>
            <w:r>
              <w:rPr>
                <w:rFonts w:eastAsia="Times New Roman"/>
                <w:b/>
                <w:bCs/>
                <w:sz w:val="18"/>
                <w:szCs w:val="18"/>
                <w:bdr w:val="none" w:sz="0" w:space="0" w:color="auto" w:frame="1"/>
              </w:rPr>
              <w:t>write(balance)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99</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b/>
                <w:bCs/>
                <w:sz w:val="18"/>
                <w:szCs w:val="18"/>
                <w:bdr w:val="none" w:sz="0" w:space="0" w:color="auto" w:frame="1"/>
              </w:rPr>
              <w:t>read(balance)</w:t>
            </w:r>
            <w:r>
              <w:rPr>
                <w:rFonts w:eastAsia="Times New Roman"/>
                <w:sz w:val="18"/>
                <w:szCs w:val="18"/>
              </w:rPr>
              <w:br/>
              <w:t>current=99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99</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balance=current+1=100</w:t>
            </w:r>
            <w:r>
              <w:rPr>
                <w:rFonts w:eastAsia="Times New Roman"/>
                <w:sz w:val="18"/>
                <w:szCs w:val="18"/>
              </w:rPr>
              <w:br/>
            </w:r>
            <w:r>
              <w:rPr>
                <w:rFonts w:eastAsia="Times New Roman"/>
                <w:b/>
                <w:bCs/>
                <w:sz w:val="18"/>
                <w:szCs w:val="18"/>
                <w:bdr w:val="none" w:sz="0" w:space="0" w:color="auto" w:frame="1"/>
              </w:rPr>
              <w:t>write(balance)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100</w:t>
            </w:r>
          </w:p>
        </w:tc>
      </w:tr>
    </w:tbl>
    <w:p w:rsidR="00C809ED" w:rsidRDefault="00C809ED" w:rsidP="00C809ED">
      <w:pPr>
        <w:numPr>
          <w:ilvl w:val="0"/>
          <w:numId w:val="4"/>
        </w:numPr>
        <w:ind w:left="540"/>
        <w:jc w:val="both"/>
        <w:textAlignment w:val="baseline"/>
        <w:rPr>
          <w:rFonts w:ascii="Helvetica" w:eastAsia="Times New Roman" w:hAnsi="Helvetica" w:cs="Helvetica"/>
          <w:vanish/>
          <w:color w:val="212121"/>
          <w:sz w:val="20"/>
          <w:szCs w:val="20"/>
        </w:rPr>
      </w:pP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3701"/>
        <w:gridCol w:w="3773"/>
        <w:gridCol w:w="1886"/>
      </w:tblGrid>
      <w:tr w:rsidR="00C809ED" w:rsidTr="00C809E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P1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P2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C809ED" w:rsidRDefault="00C809ED">
            <w:pPr>
              <w:spacing w:line="480" w:lineRule="auto"/>
              <w:jc w:val="center"/>
              <w:rPr>
                <w:rFonts w:eastAsia="Times New Roman"/>
                <w:b/>
                <w:bCs/>
                <w:caps/>
                <w:color w:val="FFFFFF"/>
                <w:sz w:val="17"/>
                <w:szCs w:val="17"/>
              </w:rPr>
            </w:pPr>
            <w:r>
              <w:rPr>
                <w:rFonts w:eastAsia="Times New Roman"/>
                <w:b/>
                <w:bCs/>
                <w:caps/>
                <w:color w:val="FFFFFF"/>
                <w:sz w:val="17"/>
                <w:szCs w:val="17"/>
              </w:rPr>
              <w:t>BALANCE</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b/>
                <w:bCs/>
                <w:caps/>
                <w:color w:val="FFFFFF"/>
                <w:sz w:val="17"/>
                <w:szCs w:val="17"/>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b/>
                <w:bCs/>
                <w:sz w:val="18"/>
                <w:szCs w:val="18"/>
                <w:bdr w:val="none" w:sz="0" w:space="0" w:color="auto" w:frame="1"/>
              </w:rPr>
              <w:t>read(balance)</w:t>
            </w:r>
            <w:r>
              <w:rPr>
                <w:rFonts w:eastAsia="Times New Roman"/>
                <w:sz w:val="18"/>
                <w:szCs w:val="18"/>
              </w:rPr>
              <w:br/>
              <w:t>current=100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100</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balance=current+1=101</w:t>
            </w:r>
            <w:r>
              <w:rPr>
                <w:rFonts w:eastAsia="Times New Roman"/>
                <w:sz w:val="18"/>
                <w:szCs w:val="18"/>
              </w:rPr>
              <w:br/>
            </w:r>
            <w:r>
              <w:rPr>
                <w:rFonts w:eastAsia="Times New Roman"/>
                <w:b/>
                <w:bCs/>
                <w:sz w:val="18"/>
                <w:szCs w:val="18"/>
                <w:bdr w:val="none" w:sz="0" w:space="0" w:color="auto" w:frame="1"/>
              </w:rPr>
              <w:t>write(balance)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101</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b/>
                <w:bCs/>
                <w:sz w:val="18"/>
                <w:szCs w:val="18"/>
                <w:bdr w:val="none" w:sz="0" w:space="0" w:color="auto" w:frame="1"/>
              </w:rPr>
              <w:t>read(balance)</w:t>
            </w:r>
            <w:r>
              <w:rPr>
                <w:rFonts w:eastAsia="Times New Roman"/>
                <w:sz w:val="18"/>
                <w:szCs w:val="18"/>
              </w:rPr>
              <w:br/>
              <w:t>current=101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101</w:t>
            </w:r>
          </w:p>
        </w:tc>
      </w:tr>
      <w:tr w:rsidR="00C809ED" w:rsidTr="00C809ED">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lastRenderedPageBreak/>
              <w:t>balance=current-1=100</w:t>
            </w:r>
            <w:r>
              <w:rPr>
                <w:rFonts w:eastAsia="Times New Roman"/>
                <w:sz w:val="18"/>
                <w:szCs w:val="18"/>
              </w:rPr>
              <w:br/>
            </w:r>
            <w:r>
              <w:rPr>
                <w:rFonts w:eastAsia="Times New Roman"/>
                <w:b/>
                <w:bCs/>
                <w:sz w:val="18"/>
                <w:szCs w:val="18"/>
                <w:bdr w:val="none" w:sz="0" w:space="0" w:color="auto" w:frame="1"/>
              </w:rPr>
              <w:t>write(balance)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rPr>
                <w:rFonts w:eastAsia="Times New Roman"/>
                <w:sz w:val="18"/>
                <w:szCs w:val="18"/>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809ED" w:rsidRDefault="00C809ED">
            <w:pPr>
              <w:spacing w:line="480" w:lineRule="auto"/>
              <w:jc w:val="center"/>
              <w:rPr>
                <w:rFonts w:eastAsia="Times New Roman"/>
                <w:sz w:val="18"/>
                <w:szCs w:val="18"/>
              </w:rPr>
            </w:pPr>
            <w:r>
              <w:rPr>
                <w:rFonts w:eastAsia="Times New Roman"/>
                <w:sz w:val="18"/>
                <w:szCs w:val="18"/>
              </w:rPr>
              <w:t>100</w:t>
            </w:r>
          </w:p>
        </w:tc>
      </w:tr>
    </w:tbl>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Helvetica" w:hAnsi="Helvetica" w:cs="Helvetica"/>
          <w:color w:val="212121"/>
          <w:sz w:val="23"/>
          <w:szCs w:val="23"/>
        </w:rPr>
      </w:pPr>
      <w:r>
        <w:rPr>
          <w:rStyle w:val="Strong"/>
          <w:rFonts w:ascii="Helvetica" w:hAnsi="Helvetica" w:cs="Helvetica"/>
          <w:color w:val="212121"/>
          <w:sz w:val="23"/>
          <w:szCs w:val="23"/>
          <w:bdr w:val="none" w:sz="0" w:space="0" w:color="auto" w:frame="1"/>
        </w:rPr>
        <w:t>Using Locks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Style w:val="Strong"/>
          <w:rFonts w:ascii="Helvetica" w:hAnsi="Helvetica" w:cs="Helvetica"/>
          <w:color w:val="212121"/>
          <w:sz w:val="23"/>
          <w:szCs w:val="23"/>
          <w:bdr w:val="none" w:sz="0" w:space="0" w:color="auto" w:frame="1"/>
        </w:rPr>
        <w:t>multiprocessing</w:t>
      </w:r>
      <w:r>
        <w:rPr>
          <w:rFonts w:ascii="Helvetica" w:hAnsi="Helvetica" w:cs="Helvetica"/>
          <w:color w:val="212121"/>
          <w:sz w:val="23"/>
          <w:szCs w:val="23"/>
        </w:rPr>
        <w:t> module provides a </w:t>
      </w:r>
      <w:r>
        <w:rPr>
          <w:rStyle w:val="Strong"/>
          <w:rFonts w:ascii="Helvetica" w:hAnsi="Helvetica" w:cs="Helvetica"/>
          <w:color w:val="212121"/>
          <w:sz w:val="23"/>
          <w:szCs w:val="23"/>
          <w:bdr w:val="none" w:sz="0" w:space="0" w:color="auto" w:frame="1"/>
        </w:rPr>
        <w:t>Lock</w:t>
      </w:r>
      <w:r>
        <w:rPr>
          <w:rFonts w:ascii="Helvetica" w:hAnsi="Helvetica" w:cs="Helvetica"/>
          <w:color w:val="212121"/>
          <w:sz w:val="23"/>
          <w:szCs w:val="23"/>
        </w:rPr>
        <w:t> class to deal with the race conditions. </w:t>
      </w:r>
      <w:r>
        <w:rPr>
          <w:rStyle w:val="Strong"/>
          <w:rFonts w:ascii="Helvetica" w:hAnsi="Helvetica" w:cs="Helvetica"/>
          <w:color w:val="212121"/>
          <w:sz w:val="23"/>
          <w:szCs w:val="23"/>
          <w:bdr w:val="none" w:sz="0" w:space="0" w:color="auto" w:frame="1"/>
        </w:rPr>
        <w:t>Lock</w:t>
      </w:r>
      <w:r>
        <w:rPr>
          <w:rFonts w:ascii="Helvetica" w:hAnsi="Helvetica" w:cs="Helvetica"/>
          <w:color w:val="212121"/>
          <w:sz w:val="23"/>
          <w:szCs w:val="23"/>
        </w:rPr>
        <w:t> is implemented using a </w:t>
      </w:r>
      <w:r>
        <w:rPr>
          <w:rStyle w:val="Strong"/>
          <w:rFonts w:ascii="Helvetica" w:hAnsi="Helvetica" w:cs="Helvetica"/>
          <w:color w:val="212121"/>
          <w:sz w:val="23"/>
          <w:szCs w:val="23"/>
          <w:bdr w:val="none" w:sz="0" w:space="0" w:color="auto" w:frame="1"/>
        </w:rPr>
        <w:t>Semaphore</w:t>
      </w:r>
      <w:r>
        <w:rPr>
          <w:rFonts w:ascii="Helvetica" w:hAnsi="Helvetica" w:cs="Helvetica"/>
          <w:color w:val="212121"/>
          <w:sz w:val="23"/>
          <w:szCs w:val="23"/>
        </w:rPr>
        <w:t> object provided by the Operating System.</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212121"/>
          <w:sz w:val="20"/>
          <w:szCs w:val="20"/>
        </w:rPr>
      </w:pPr>
      <w:r>
        <w:rPr>
          <w:rFonts w:ascii="Helvetica" w:hAnsi="Helvetica" w:cs="Helvetica"/>
          <w:i/>
          <w:iCs/>
          <w:color w:val="212121"/>
          <w:sz w:val="20"/>
          <w:szCs w:val="20"/>
        </w:rPr>
        <w:t>A semaphore is a synchronization object that controls access by multiple processes to a common resource in a parallel programming environment. It is simply a value in a designated place in operating system (or kernel) storage that each process can check and then change. Depending on the value that is found, the process can use the resource or will find that it is already in use and must wait for some period before trying again. Semaphores can be binary (0 or 1) or can have additional values. Typically, a process using semaphores checks the value and then, if it using the resource, changes the value to reflect this so that subsequent semaphore users will know to wait.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Style w:val="Strong"/>
          <w:rFonts w:ascii="Helvetica" w:hAnsi="Helvetica" w:cs="Helvetica"/>
          <w:color w:val="212121"/>
          <w:sz w:val="23"/>
          <w:szCs w:val="23"/>
          <w:bdr w:val="none" w:sz="0" w:space="0" w:color="auto" w:frame="1"/>
        </w:rPr>
        <w:t>Consider the example given below:</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 Python program to illustrate</w:t>
            </w:r>
          </w:p>
          <w:p w:rsidR="00C809ED" w:rsidRDefault="00C809ED">
            <w:pPr>
              <w:rPr>
                <w:rFonts w:eastAsia="Times New Roman"/>
              </w:rPr>
            </w:pPr>
            <w:r>
              <w:rPr>
                <w:rStyle w:val="HTMLCode"/>
              </w:rPr>
              <w:t># the concept of locks</w:t>
            </w:r>
          </w:p>
          <w:p w:rsidR="00C809ED" w:rsidRDefault="00C809ED">
            <w:pPr>
              <w:rPr>
                <w:rFonts w:eastAsia="Times New Roman"/>
              </w:rPr>
            </w:pPr>
            <w:r>
              <w:rPr>
                <w:rStyle w:val="HTMLCode"/>
              </w:rPr>
              <w:t># in multiprocessing</w:t>
            </w:r>
          </w:p>
          <w:p w:rsidR="00C809ED" w:rsidRDefault="00C809ED">
            <w:pPr>
              <w:rPr>
                <w:rFonts w:eastAsia="Times New Roman"/>
              </w:rPr>
            </w:pPr>
            <w:r>
              <w:rPr>
                <w:rStyle w:val="HTMLCode"/>
              </w:rPr>
              <w:t>import</w:t>
            </w:r>
            <w:r>
              <w:rPr>
                <w:rFonts w:eastAsia="Times New Roman"/>
              </w:rPr>
              <w:t> </w:t>
            </w:r>
            <w:r>
              <w:rPr>
                <w:rStyle w:val="HTMLCode"/>
              </w:rPr>
              <w:t>multiprocessing</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function to withdraw from account</w:t>
            </w:r>
          </w:p>
          <w:p w:rsidR="00C809ED" w:rsidRDefault="00C809ED">
            <w:pPr>
              <w:rPr>
                <w:rFonts w:eastAsia="Times New Roman"/>
              </w:rPr>
            </w:pPr>
            <w:proofErr w:type="spellStart"/>
            <w:r>
              <w:rPr>
                <w:rStyle w:val="HTMLCode"/>
              </w:rPr>
              <w:t>def</w:t>
            </w:r>
            <w:proofErr w:type="spellEnd"/>
            <w:r>
              <w:rPr>
                <w:rFonts w:eastAsia="Times New Roman"/>
              </w:rPr>
              <w:t> </w:t>
            </w:r>
            <w:proofErr w:type="gramStart"/>
            <w:r>
              <w:rPr>
                <w:rStyle w:val="HTMLCode"/>
              </w:rPr>
              <w:t>withdraw(</w:t>
            </w:r>
            <w:proofErr w:type="gramEnd"/>
            <w:r>
              <w:rPr>
                <w:rStyle w:val="HTMLCode"/>
              </w:rPr>
              <w:t>balance, lock):   </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10000):</w:t>
            </w:r>
          </w:p>
          <w:p w:rsidR="00C809ED" w:rsidRDefault="00C809ED">
            <w:pPr>
              <w:rPr>
                <w:rFonts w:eastAsia="Times New Roman"/>
              </w:rPr>
            </w:pPr>
            <w:r>
              <w:rPr>
                <w:rStyle w:val="HTMLCode"/>
              </w:rPr>
              <w:t>        </w:t>
            </w:r>
            <w:proofErr w:type="spellStart"/>
            <w:proofErr w:type="gramStart"/>
            <w:r>
              <w:rPr>
                <w:rStyle w:val="HTMLCode"/>
              </w:rPr>
              <w:t>lock.acquire</w:t>
            </w:r>
            <w:proofErr w:type="spellEnd"/>
            <w:proofErr w:type="gramEnd"/>
            <w:r>
              <w:rPr>
                <w:rStyle w:val="HTMLCode"/>
              </w:rPr>
              <w:t>()</w:t>
            </w:r>
          </w:p>
          <w:p w:rsidR="00C809ED" w:rsidRDefault="00C809ED">
            <w:pPr>
              <w:rPr>
                <w:rFonts w:eastAsia="Times New Roman"/>
              </w:rPr>
            </w:pPr>
            <w:r>
              <w:rPr>
                <w:rStyle w:val="HTMLCode"/>
              </w:rPr>
              <w:t>        </w:t>
            </w:r>
            <w:proofErr w:type="spellStart"/>
            <w:r>
              <w:rPr>
                <w:rStyle w:val="HTMLCode"/>
              </w:rPr>
              <w:t>balance.value</w:t>
            </w:r>
            <w:proofErr w:type="spellEnd"/>
            <w:r>
              <w:rPr>
                <w:rStyle w:val="HTMLCode"/>
              </w:rPr>
              <w:t> =</w:t>
            </w:r>
            <w:r>
              <w:rPr>
                <w:rFonts w:eastAsia="Times New Roman"/>
              </w:rPr>
              <w:t> </w:t>
            </w:r>
            <w:proofErr w:type="spellStart"/>
            <w:r>
              <w:rPr>
                <w:rStyle w:val="HTMLCode"/>
              </w:rPr>
              <w:t>balance.value</w:t>
            </w:r>
            <w:proofErr w:type="spellEnd"/>
            <w:r>
              <w:rPr>
                <w:rStyle w:val="HTMLCode"/>
              </w:rPr>
              <w:t> -</w:t>
            </w:r>
            <w:r>
              <w:rPr>
                <w:rFonts w:eastAsia="Times New Roman"/>
              </w:rPr>
              <w:t> </w:t>
            </w:r>
            <w:r>
              <w:rPr>
                <w:rStyle w:val="HTMLCode"/>
              </w:rPr>
              <w:t>1</w:t>
            </w:r>
          </w:p>
          <w:p w:rsidR="00C809ED" w:rsidRDefault="00C809ED">
            <w:pPr>
              <w:rPr>
                <w:rFonts w:eastAsia="Times New Roman"/>
              </w:rPr>
            </w:pPr>
            <w:r>
              <w:rPr>
                <w:rStyle w:val="HTMLCode"/>
              </w:rPr>
              <w:t>        </w:t>
            </w:r>
            <w:proofErr w:type="spellStart"/>
            <w:proofErr w:type="gramStart"/>
            <w:r>
              <w:rPr>
                <w:rStyle w:val="HTMLCode"/>
              </w:rPr>
              <w:t>lock.release</w:t>
            </w:r>
            <w:proofErr w:type="spellEnd"/>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function to deposit to account</w:t>
            </w:r>
          </w:p>
          <w:p w:rsidR="00C809ED" w:rsidRDefault="00C809ED">
            <w:pPr>
              <w:rPr>
                <w:rFonts w:eastAsia="Times New Roman"/>
              </w:rPr>
            </w:pPr>
            <w:proofErr w:type="spellStart"/>
            <w:r>
              <w:rPr>
                <w:rStyle w:val="HTMLCode"/>
              </w:rPr>
              <w:t>def</w:t>
            </w:r>
            <w:proofErr w:type="spellEnd"/>
            <w:r>
              <w:rPr>
                <w:rFonts w:eastAsia="Times New Roman"/>
              </w:rPr>
              <w:t> </w:t>
            </w:r>
            <w:proofErr w:type="gramStart"/>
            <w:r>
              <w:rPr>
                <w:rStyle w:val="HTMLCode"/>
              </w:rPr>
              <w:t>deposit(</w:t>
            </w:r>
            <w:proofErr w:type="gramEnd"/>
            <w:r>
              <w:rPr>
                <w:rStyle w:val="HTMLCode"/>
              </w:rPr>
              <w:t>balance, lock):   </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10000):</w:t>
            </w:r>
          </w:p>
          <w:p w:rsidR="00C809ED" w:rsidRDefault="00C809ED">
            <w:pPr>
              <w:rPr>
                <w:rFonts w:eastAsia="Times New Roman"/>
              </w:rPr>
            </w:pPr>
            <w:r>
              <w:rPr>
                <w:rStyle w:val="HTMLCode"/>
              </w:rPr>
              <w:t>        </w:t>
            </w:r>
            <w:proofErr w:type="spellStart"/>
            <w:proofErr w:type="gramStart"/>
            <w:r>
              <w:rPr>
                <w:rStyle w:val="HTMLCode"/>
              </w:rPr>
              <w:t>lock.acquire</w:t>
            </w:r>
            <w:proofErr w:type="spellEnd"/>
            <w:proofErr w:type="gramEnd"/>
            <w:r>
              <w:rPr>
                <w:rStyle w:val="HTMLCode"/>
              </w:rPr>
              <w:t>()</w:t>
            </w:r>
          </w:p>
          <w:p w:rsidR="00C809ED" w:rsidRDefault="00C809ED">
            <w:pPr>
              <w:rPr>
                <w:rFonts w:eastAsia="Times New Roman"/>
              </w:rPr>
            </w:pPr>
            <w:r>
              <w:rPr>
                <w:rStyle w:val="HTMLCode"/>
              </w:rPr>
              <w:t>        </w:t>
            </w:r>
            <w:proofErr w:type="spellStart"/>
            <w:r>
              <w:rPr>
                <w:rStyle w:val="HTMLCode"/>
              </w:rPr>
              <w:t>balance.value</w:t>
            </w:r>
            <w:proofErr w:type="spellEnd"/>
            <w:r>
              <w:rPr>
                <w:rStyle w:val="HTMLCode"/>
              </w:rPr>
              <w:t> =</w:t>
            </w:r>
            <w:r>
              <w:rPr>
                <w:rFonts w:eastAsia="Times New Roman"/>
              </w:rPr>
              <w:t> </w:t>
            </w:r>
            <w:proofErr w:type="spellStart"/>
            <w:r>
              <w:rPr>
                <w:rStyle w:val="HTMLCode"/>
              </w:rPr>
              <w:t>balance.value</w:t>
            </w:r>
            <w:proofErr w:type="spellEnd"/>
            <w:r>
              <w:rPr>
                <w:rStyle w:val="HTMLCode"/>
              </w:rPr>
              <w:t> +</w:t>
            </w:r>
            <w:r>
              <w:rPr>
                <w:rFonts w:eastAsia="Times New Roman"/>
              </w:rPr>
              <w:t> </w:t>
            </w:r>
            <w:r>
              <w:rPr>
                <w:rStyle w:val="HTMLCode"/>
              </w:rPr>
              <w:t>1</w:t>
            </w:r>
          </w:p>
          <w:p w:rsidR="00C809ED" w:rsidRDefault="00C809ED">
            <w:pPr>
              <w:rPr>
                <w:rFonts w:eastAsia="Times New Roman"/>
              </w:rPr>
            </w:pPr>
            <w:r>
              <w:rPr>
                <w:rStyle w:val="HTMLCode"/>
              </w:rPr>
              <w:t>        </w:t>
            </w:r>
            <w:proofErr w:type="spellStart"/>
            <w:proofErr w:type="gramStart"/>
            <w:r>
              <w:rPr>
                <w:rStyle w:val="HTMLCode"/>
              </w:rPr>
              <w:t>lock.release</w:t>
            </w:r>
            <w:proofErr w:type="spellEnd"/>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perform_</w:t>
            </w:r>
            <w:proofErr w:type="gramStart"/>
            <w:r>
              <w:rPr>
                <w:rStyle w:val="HTMLCode"/>
              </w:rPr>
              <w:t>transactions</w:t>
            </w:r>
            <w:proofErr w:type="spellEnd"/>
            <w:r>
              <w:rPr>
                <w:rStyle w:val="HTMLCode"/>
              </w:rPr>
              <w: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initial balance (in shared memory)</w:t>
            </w:r>
          </w:p>
          <w:p w:rsidR="00C809ED" w:rsidRDefault="00C809ED">
            <w:pPr>
              <w:rPr>
                <w:rFonts w:eastAsia="Times New Roman"/>
              </w:rPr>
            </w:pPr>
            <w:r>
              <w:rPr>
                <w:rStyle w:val="HTMLCode"/>
              </w:rPr>
              <w:t>    balance =</w:t>
            </w:r>
            <w:r>
              <w:rPr>
                <w:rFonts w:eastAsia="Times New Roman"/>
              </w:rPr>
              <w:t> </w:t>
            </w:r>
            <w:proofErr w:type="spellStart"/>
            <w:proofErr w:type="gramStart"/>
            <w:r>
              <w:rPr>
                <w:rStyle w:val="HTMLCode"/>
              </w:rPr>
              <w:t>multiprocessing.Value</w:t>
            </w:r>
            <w:proofErr w:type="spellEnd"/>
            <w:proofErr w:type="gramEnd"/>
            <w:r>
              <w:rPr>
                <w:rStyle w:val="HTMLCode"/>
              </w:rPr>
              <w:t>('</w:t>
            </w:r>
            <w:proofErr w:type="spellStart"/>
            <w:r>
              <w:rPr>
                <w:rStyle w:val="HTMLCode"/>
              </w:rPr>
              <w:t>i</w:t>
            </w:r>
            <w:proofErr w:type="spellEnd"/>
            <w:r>
              <w:rPr>
                <w:rStyle w:val="HTMLCode"/>
              </w:rPr>
              <w:t>', 100)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a lock object</w:t>
            </w:r>
          </w:p>
          <w:p w:rsidR="00C809ED" w:rsidRDefault="00C809ED">
            <w:pPr>
              <w:rPr>
                <w:rFonts w:eastAsia="Times New Roman"/>
              </w:rPr>
            </w:pPr>
            <w:r>
              <w:rPr>
                <w:rStyle w:val="HTMLCode"/>
              </w:rPr>
              <w:t>    lock =</w:t>
            </w:r>
            <w:r>
              <w:rPr>
                <w:rFonts w:eastAsia="Times New Roman"/>
              </w:rPr>
              <w:t> </w:t>
            </w:r>
            <w:proofErr w:type="spellStart"/>
            <w:proofErr w:type="gramStart"/>
            <w:r>
              <w:rPr>
                <w:rStyle w:val="HTMLCode"/>
              </w:rPr>
              <w:t>multiprocessing.Lock</w:t>
            </w:r>
            <w:proofErr w:type="spellEnd"/>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new processes</w:t>
            </w:r>
          </w:p>
          <w:p w:rsidR="00C809ED" w:rsidRDefault="00C809ED">
            <w:pPr>
              <w:rPr>
                <w:rFonts w:eastAsia="Times New Roman"/>
              </w:rPr>
            </w:pPr>
            <w:r>
              <w:rPr>
                <w:rStyle w:val="HTMLCode"/>
              </w:rPr>
              <w:t>    p1 =</w:t>
            </w:r>
            <w:r>
              <w:rPr>
                <w:rFonts w:eastAsia="Times New Roman"/>
              </w:rPr>
              <w:t> </w:t>
            </w:r>
            <w:proofErr w:type="spellStart"/>
            <w:proofErr w:type="gramStart"/>
            <w:r>
              <w:rPr>
                <w:rStyle w:val="HTMLCode"/>
              </w:rPr>
              <w:t>multiprocessing.Process</w:t>
            </w:r>
            <w:proofErr w:type="spellEnd"/>
            <w:proofErr w:type="gramEnd"/>
            <w:r>
              <w:rPr>
                <w:rStyle w:val="HTMLCode"/>
              </w:rPr>
              <w:t xml:space="preserve">(target=withdraw, </w:t>
            </w:r>
            <w:proofErr w:type="spellStart"/>
            <w:r>
              <w:rPr>
                <w:rStyle w:val="HTMLCode"/>
              </w:rPr>
              <w:t>args</w:t>
            </w:r>
            <w:proofErr w:type="spellEnd"/>
            <w:r>
              <w:rPr>
                <w:rStyle w:val="HTMLCode"/>
              </w:rPr>
              <w:t>=(</w:t>
            </w:r>
            <w:proofErr w:type="spellStart"/>
            <w:r>
              <w:rPr>
                <w:rStyle w:val="HTMLCode"/>
              </w:rPr>
              <w:t>balance,lock</w:t>
            </w:r>
            <w:proofErr w:type="spellEnd"/>
            <w:r>
              <w:rPr>
                <w:rStyle w:val="HTMLCode"/>
              </w:rPr>
              <w:t>))</w:t>
            </w:r>
          </w:p>
          <w:p w:rsidR="00C809ED" w:rsidRDefault="00C809ED">
            <w:pPr>
              <w:rPr>
                <w:rFonts w:eastAsia="Times New Roman"/>
              </w:rPr>
            </w:pPr>
            <w:r>
              <w:rPr>
                <w:rStyle w:val="HTMLCode"/>
              </w:rPr>
              <w:t>    p2 =</w:t>
            </w:r>
            <w:r>
              <w:rPr>
                <w:rFonts w:eastAsia="Times New Roman"/>
              </w:rPr>
              <w:t> </w:t>
            </w:r>
            <w:proofErr w:type="spellStart"/>
            <w:proofErr w:type="gramStart"/>
            <w:r>
              <w:rPr>
                <w:rStyle w:val="HTMLCode"/>
              </w:rPr>
              <w:t>multiprocessing.Process</w:t>
            </w:r>
            <w:proofErr w:type="spellEnd"/>
            <w:proofErr w:type="gramEnd"/>
            <w:r>
              <w:rPr>
                <w:rStyle w:val="HTMLCode"/>
              </w:rPr>
              <w:t xml:space="preserve">(target=deposit, </w:t>
            </w:r>
            <w:proofErr w:type="spellStart"/>
            <w:r>
              <w:rPr>
                <w:rStyle w:val="HTMLCode"/>
              </w:rPr>
              <w:t>args</w:t>
            </w:r>
            <w:proofErr w:type="spellEnd"/>
            <w:r>
              <w:rPr>
                <w:rStyle w:val="HTMLCode"/>
              </w:rPr>
              <w:t>=(</w:t>
            </w:r>
            <w:proofErr w:type="spellStart"/>
            <w:r>
              <w:rPr>
                <w:rStyle w:val="HTMLCode"/>
              </w:rPr>
              <w:t>balance,lock</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starting processes</w:t>
            </w:r>
          </w:p>
          <w:p w:rsidR="00C809ED" w:rsidRDefault="00C809ED">
            <w:pPr>
              <w:rPr>
                <w:rFonts w:eastAsia="Times New Roman"/>
              </w:rPr>
            </w:pPr>
            <w:r>
              <w:rPr>
                <w:rStyle w:val="HTMLCode"/>
              </w:rPr>
              <w:t>    p</w:t>
            </w:r>
            <w:proofErr w:type="gramStart"/>
            <w:r>
              <w:rPr>
                <w:rStyle w:val="HTMLCode"/>
              </w:rPr>
              <w:t>1.start</w:t>
            </w:r>
            <w:proofErr w:type="gramEnd"/>
            <w:r>
              <w:rPr>
                <w:rStyle w:val="HTMLCode"/>
              </w:rPr>
              <w:t>()</w:t>
            </w:r>
          </w:p>
          <w:p w:rsidR="00C809ED" w:rsidRDefault="00C809ED">
            <w:pPr>
              <w:rPr>
                <w:rFonts w:eastAsia="Times New Roman"/>
              </w:rPr>
            </w:pPr>
            <w:r>
              <w:rPr>
                <w:rStyle w:val="HTMLCode"/>
              </w:rPr>
              <w:t>    p</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lastRenderedPageBreak/>
              <w:t>    # wait until processes are finished</w:t>
            </w:r>
          </w:p>
          <w:p w:rsidR="00C809ED" w:rsidRDefault="00C809ED">
            <w:pPr>
              <w:rPr>
                <w:rFonts w:eastAsia="Times New Roman"/>
              </w:rPr>
            </w:pPr>
            <w:r>
              <w:rPr>
                <w:rStyle w:val="HTMLCode"/>
              </w:rPr>
              <w:t>    p</w:t>
            </w:r>
            <w:proofErr w:type="gramStart"/>
            <w:r>
              <w:rPr>
                <w:rStyle w:val="HTMLCode"/>
              </w:rPr>
              <w:t>1.join</w:t>
            </w:r>
            <w:proofErr w:type="gramEnd"/>
            <w:r>
              <w:rPr>
                <w:rStyle w:val="HTMLCode"/>
              </w:rPr>
              <w:t>()</w:t>
            </w:r>
          </w:p>
          <w:p w:rsidR="00C809ED" w:rsidRDefault="00C809ED">
            <w:pPr>
              <w:rPr>
                <w:rFonts w:eastAsia="Times New Roman"/>
              </w:rPr>
            </w:pPr>
            <w:r>
              <w:rPr>
                <w:rStyle w:val="HTMLCode"/>
              </w:rPr>
              <w:t>    p</w:t>
            </w:r>
            <w:proofErr w:type="gramStart"/>
            <w:r>
              <w:rPr>
                <w:rStyle w:val="HTMLCode"/>
              </w:rPr>
              <w:t>2.join</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print final balance</w:t>
            </w:r>
          </w:p>
          <w:p w:rsidR="00C809ED" w:rsidRDefault="00C809ED">
            <w:pPr>
              <w:rPr>
                <w:rFonts w:eastAsia="Times New Roman"/>
              </w:rPr>
            </w:pPr>
            <w:r>
              <w:rPr>
                <w:rStyle w:val="HTMLCode"/>
              </w:rPr>
              <w:t>    </w:t>
            </w:r>
            <w:proofErr w:type="gramStart"/>
            <w:r>
              <w:rPr>
                <w:rStyle w:val="HTMLCode"/>
              </w:rPr>
              <w:t>print(</w:t>
            </w:r>
            <w:proofErr w:type="gramEnd"/>
            <w:r>
              <w:rPr>
                <w:rStyle w:val="HTMLCode"/>
              </w:rPr>
              <w:t>"Final balance = {}".format(</w:t>
            </w:r>
            <w:proofErr w:type="spellStart"/>
            <w:r>
              <w:rPr>
                <w:rStyle w:val="HTMLCode"/>
              </w:rPr>
              <w:t>balance.value</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perform same transaction process 10 times</w:t>
            </w:r>
          </w:p>
          <w:p w:rsidR="00C809ED" w:rsidRDefault="00C809ED">
            <w:pPr>
              <w:rPr>
                <w:rFonts w:eastAsia="Times New Roman"/>
              </w:rPr>
            </w:pPr>
            <w:r>
              <w:rPr>
                <w:rStyle w:val="HTMLCode"/>
              </w:rPr>
              <w:t>        </w:t>
            </w:r>
            <w:proofErr w:type="spellStart"/>
            <w:r>
              <w:rPr>
                <w:rStyle w:val="HTMLCode"/>
              </w:rPr>
              <w:t>perform_transactions</w:t>
            </w:r>
            <w:proofErr w:type="spellEnd"/>
            <w:r>
              <w:rPr>
                <w:rStyle w:val="HTMLCode"/>
              </w:rPr>
              <w:t>()</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Final balance = 100</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Let us try to understand the above code step by step:</w:t>
      </w:r>
    </w:p>
    <w:p w:rsidR="00C809ED" w:rsidRDefault="00C809ED" w:rsidP="00C809ED">
      <w:pPr>
        <w:numPr>
          <w:ilvl w:val="0"/>
          <w:numId w:val="5"/>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Firstly, a </w:t>
      </w:r>
      <w:r>
        <w:rPr>
          <w:rStyle w:val="Strong"/>
          <w:rFonts w:ascii="Helvetica" w:eastAsia="Times New Roman" w:hAnsi="Helvetica" w:cs="Helvetica"/>
          <w:color w:val="212121"/>
          <w:sz w:val="20"/>
          <w:szCs w:val="20"/>
          <w:bdr w:val="none" w:sz="0" w:space="0" w:color="auto" w:frame="1"/>
        </w:rPr>
        <w:t>Lock</w:t>
      </w:r>
      <w:r>
        <w:rPr>
          <w:rFonts w:ascii="Helvetica" w:eastAsia="Times New Roman" w:hAnsi="Helvetica" w:cs="Helvetica"/>
          <w:color w:val="212121"/>
          <w:sz w:val="20"/>
          <w:szCs w:val="20"/>
        </w:rPr>
        <w:t xml:space="preserve"> object is created using: </w:t>
      </w:r>
    </w:p>
    <w:p w:rsidR="00C809ED" w:rsidRDefault="00C809ED" w:rsidP="00C809ED">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lock = </w:t>
      </w:r>
      <w:proofErr w:type="spellStart"/>
      <w:proofErr w:type="gramStart"/>
      <w:r>
        <w:rPr>
          <w:rFonts w:ascii="Consolas" w:hAnsi="Consolas" w:cs="Consolas"/>
          <w:color w:val="212121"/>
          <w:sz w:val="18"/>
          <w:szCs w:val="18"/>
        </w:rPr>
        <w:t>multiprocessing.Lock</w:t>
      </w:r>
      <w:proofErr w:type="spellEnd"/>
      <w:proofErr w:type="gramEnd"/>
      <w:r>
        <w:rPr>
          <w:rFonts w:ascii="Consolas" w:hAnsi="Consolas" w:cs="Consolas"/>
          <w:color w:val="212121"/>
          <w:sz w:val="18"/>
          <w:szCs w:val="18"/>
        </w:rPr>
        <w:t>()</w:t>
      </w:r>
    </w:p>
    <w:p w:rsidR="00C809ED" w:rsidRDefault="00C809ED" w:rsidP="00C809ED">
      <w:pPr>
        <w:numPr>
          <w:ilvl w:val="0"/>
          <w:numId w:val="5"/>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Then, </w:t>
      </w:r>
      <w:r>
        <w:rPr>
          <w:rStyle w:val="Strong"/>
          <w:rFonts w:ascii="Helvetica" w:eastAsia="Times New Roman" w:hAnsi="Helvetica" w:cs="Helvetica"/>
          <w:color w:val="212121"/>
          <w:sz w:val="20"/>
          <w:szCs w:val="20"/>
          <w:bdr w:val="none" w:sz="0" w:space="0" w:color="auto" w:frame="1"/>
        </w:rPr>
        <w:t>lock</w:t>
      </w:r>
      <w:r>
        <w:rPr>
          <w:rFonts w:ascii="Helvetica" w:eastAsia="Times New Roman" w:hAnsi="Helvetica" w:cs="Helvetica"/>
          <w:color w:val="212121"/>
          <w:sz w:val="20"/>
          <w:szCs w:val="20"/>
        </w:rPr>
        <w:t xml:space="preserve"> is passed as target function argument: </w:t>
      </w:r>
    </w:p>
    <w:p w:rsidR="00C809ED" w:rsidRDefault="00C809ED" w:rsidP="00C809ED">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p1 = </w:t>
      </w:r>
      <w:proofErr w:type="spellStart"/>
      <w:proofErr w:type="gramStart"/>
      <w:r>
        <w:rPr>
          <w:rFonts w:ascii="Consolas" w:hAnsi="Consolas" w:cs="Consolas"/>
          <w:color w:val="212121"/>
          <w:sz w:val="18"/>
          <w:szCs w:val="18"/>
        </w:rPr>
        <w:t>multiprocessing.Process</w:t>
      </w:r>
      <w:proofErr w:type="spellEnd"/>
      <w:proofErr w:type="gramEnd"/>
      <w:r>
        <w:rPr>
          <w:rFonts w:ascii="Consolas" w:hAnsi="Consolas" w:cs="Consolas"/>
          <w:color w:val="212121"/>
          <w:sz w:val="18"/>
          <w:szCs w:val="18"/>
        </w:rPr>
        <w:t xml:space="preserve">(target=withdraw, </w:t>
      </w:r>
      <w:proofErr w:type="spellStart"/>
      <w:r>
        <w:rPr>
          <w:rFonts w:ascii="Consolas" w:hAnsi="Consolas" w:cs="Consolas"/>
          <w:color w:val="212121"/>
          <w:sz w:val="18"/>
          <w:szCs w:val="18"/>
        </w:rPr>
        <w:t>args</w:t>
      </w:r>
      <w:proofErr w:type="spellEnd"/>
      <w:r>
        <w:rPr>
          <w:rFonts w:ascii="Consolas" w:hAnsi="Consolas" w:cs="Consolas"/>
          <w:color w:val="212121"/>
          <w:sz w:val="18"/>
          <w:szCs w:val="18"/>
        </w:rPr>
        <w:t>=(</w:t>
      </w:r>
      <w:proofErr w:type="spellStart"/>
      <w:r>
        <w:rPr>
          <w:rFonts w:ascii="Consolas" w:hAnsi="Consolas" w:cs="Consolas"/>
          <w:color w:val="212121"/>
          <w:sz w:val="18"/>
          <w:szCs w:val="18"/>
        </w:rPr>
        <w:t>balance,lock</w:t>
      </w:r>
      <w:proofErr w:type="spellEnd"/>
      <w:r>
        <w:rPr>
          <w:rFonts w:ascii="Consolas" w:hAnsi="Consolas" w:cs="Consolas"/>
          <w:color w:val="212121"/>
          <w:sz w:val="18"/>
          <w:szCs w:val="18"/>
        </w:rPr>
        <w:t>))</w:t>
      </w:r>
    </w:p>
    <w:p w:rsidR="00C809ED" w:rsidRDefault="00C809ED" w:rsidP="00C809ED">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p2 = </w:t>
      </w:r>
      <w:proofErr w:type="spellStart"/>
      <w:proofErr w:type="gramStart"/>
      <w:r>
        <w:rPr>
          <w:rFonts w:ascii="Consolas" w:hAnsi="Consolas" w:cs="Consolas"/>
          <w:color w:val="212121"/>
          <w:sz w:val="18"/>
          <w:szCs w:val="18"/>
        </w:rPr>
        <w:t>multiprocessing.Process</w:t>
      </w:r>
      <w:proofErr w:type="spellEnd"/>
      <w:proofErr w:type="gramEnd"/>
      <w:r>
        <w:rPr>
          <w:rFonts w:ascii="Consolas" w:hAnsi="Consolas" w:cs="Consolas"/>
          <w:color w:val="212121"/>
          <w:sz w:val="18"/>
          <w:szCs w:val="18"/>
        </w:rPr>
        <w:t xml:space="preserve">(target=deposit, </w:t>
      </w:r>
      <w:proofErr w:type="spellStart"/>
      <w:r>
        <w:rPr>
          <w:rFonts w:ascii="Consolas" w:hAnsi="Consolas" w:cs="Consolas"/>
          <w:color w:val="212121"/>
          <w:sz w:val="18"/>
          <w:szCs w:val="18"/>
        </w:rPr>
        <w:t>args</w:t>
      </w:r>
      <w:proofErr w:type="spellEnd"/>
      <w:r>
        <w:rPr>
          <w:rFonts w:ascii="Consolas" w:hAnsi="Consolas" w:cs="Consolas"/>
          <w:color w:val="212121"/>
          <w:sz w:val="18"/>
          <w:szCs w:val="18"/>
        </w:rPr>
        <w:t>=(</w:t>
      </w:r>
      <w:proofErr w:type="spellStart"/>
      <w:r>
        <w:rPr>
          <w:rFonts w:ascii="Consolas" w:hAnsi="Consolas" w:cs="Consolas"/>
          <w:color w:val="212121"/>
          <w:sz w:val="18"/>
          <w:szCs w:val="18"/>
        </w:rPr>
        <w:t>balance,lock</w:t>
      </w:r>
      <w:proofErr w:type="spellEnd"/>
      <w:r>
        <w:rPr>
          <w:rFonts w:ascii="Consolas" w:hAnsi="Consolas" w:cs="Consolas"/>
          <w:color w:val="212121"/>
          <w:sz w:val="18"/>
          <w:szCs w:val="18"/>
        </w:rPr>
        <w:t>))</w:t>
      </w:r>
    </w:p>
    <w:p w:rsidR="00C809ED" w:rsidRDefault="00C809ED" w:rsidP="00C809ED">
      <w:pPr>
        <w:numPr>
          <w:ilvl w:val="0"/>
          <w:numId w:val="5"/>
        </w:numPr>
        <w:ind w:left="540"/>
        <w:jc w:val="both"/>
        <w:textAlignment w:val="baseline"/>
        <w:rPr>
          <w:rFonts w:ascii="Helvetica" w:eastAsia="Times New Roman" w:hAnsi="Helvetica" w:cs="Helvetica"/>
          <w:color w:val="212121"/>
          <w:sz w:val="20"/>
          <w:szCs w:val="20"/>
        </w:rPr>
      </w:pP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212121"/>
          <w:sz w:val="23"/>
          <w:szCs w:val="23"/>
        </w:rPr>
      </w:pPr>
      <w:r>
        <w:rPr>
          <w:rFonts w:ascii="Calibri" w:eastAsia="Times New Roman" w:hAnsi="Calibri"/>
          <w:color w:val="212121"/>
          <w:sz w:val="23"/>
          <w:szCs w:val="23"/>
        </w:rPr>
        <w:t>In the critical section of target function, we apply lock using </w:t>
      </w:r>
      <w:proofErr w:type="spellStart"/>
      <w:proofErr w:type="gramStart"/>
      <w:r>
        <w:rPr>
          <w:rStyle w:val="Strong"/>
          <w:rFonts w:ascii="Calibri" w:eastAsia="Times New Roman" w:hAnsi="Calibri"/>
          <w:color w:val="212121"/>
          <w:sz w:val="23"/>
          <w:szCs w:val="23"/>
          <w:bdr w:val="none" w:sz="0" w:space="0" w:color="auto" w:frame="1"/>
        </w:rPr>
        <w:t>lock.acquire</w:t>
      </w:r>
      <w:proofErr w:type="spellEnd"/>
      <w:proofErr w:type="gramEnd"/>
      <w:r>
        <w:rPr>
          <w:rStyle w:val="Strong"/>
          <w:rFonts w:ascii="Calibri" w:eastAsia="Times New Roman" w:hAnsi="Calibri"/>
          <w:color w:val="212121"/>
          <w:sz w:val="23"/>
          <w:szCs w:val="23"/>
          <w:bdr w:val="none" w:sz="0" w:space="0" w:color="auto" w:frame="1"/>
        </w:rPr>
        <w:t>()</w:t>
      </w:r>
      <w:r>
        <w:rPr>
          <w:rFonts w:ascii="Calibri" w:eastAsia="Times New Roman" w:hAnsi="Calibri"/>
          <w:color w:val="212121"/>
          <w:sz w:val="23"/>
          <w:szCs w:val="23"/>
        </w:rPr>
        <w:t> method. As soon as a lock is acquired, no other process can access its critical section until the lock is released using </w:t>
      </w:r>
      <w:proofErr w:type="spellStart"/>
      <w:proofErr w:type="gramStart"/>
      <w:r>
        <w:rPr>
          <w:rStyle w:val="Strong"/>
          <w:rFonts w:ascii="Calibri" w:eastAsia="Times New Roman" w:hAnsi="Calibri"/>
          <w:color w:val="212121"/>
          <w:sz w:val="23"/>
          <w:szCs w:val="23"/>
          <w:bdr w:val="none" w:sz="0" w:space="0" w:color="auto" w:frame="1"/>
        </w:rPr>
        <w:t>lock.release</w:t>
      </w:r>
      <w:proofErr w:type="spellEnd"/>
      <w:proofErr w:type="gramEnd"/>
      <w:r>
        <w:rPr>
          <w:rStyle w:val="Strong"/>
          <w:rFonts w:ascii="Calibri" w:eastAsia="Times New Roman" w:hAnsi="Calibri"/>
          <w:color w:val="212121"/>
          <w:sz w:val="23"/>
          <w:szCs w:val="23"/>
          <w:bdr w:val="none" w:sz="0" w:space="0" w:color="auto" w:frame="1"/>
        </w:rPr>
        <w:t>()</w:t>
      </w:r>
      <w:r>
        <w:rPr>
          <w:rFonts w:ascii="Calibri" w:eastAsia="Times New Roman" w:hAnsi="Calibri"/>
          <w:color w:val="212121"/>
          <w:sz w:val="23"/>
          <w:szCs w:val="23"/>
        </w:rPr>
        <w:t xml:space="preserve"> method. </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212121"/>
          <w:sz w:val="18"/>
          <w:szCs w:val="18"/>
        </w:rPr>
      </w:pPr>
      <w:proofErr w:type="spellStart"/>
      <w:proofErr w:type="gramStart"/>
      <w:r>
        <w:rPr>
          <w:rFonts w:ascii="Consolas" w:hAnsi="Consolas" w:cs="Consolas"/>
          <w:color w:val="212121"/>
          <w:sz w:val="18"/>
          <w:szCs w:val="18"/>
        </w:rPr>
        <w:t>lock.acquire</w:t>
      </w:r>
      <w:proofErr w:type="spellEnd"/>
      <w:proofErr w:type="gramEnd"/>
      <w:r>
        <w:rPr>
          <w:rFonts w:ascii="Consolas" w:hAnsi="Consolas" w:cs="Consolas"/>
          <w:color w:val="212121"/>
          <w:sz w:val="18"/>
          <w:szCs w:val="18"/>
        </w:rPr>
        <w: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212121"/>
          <w:sz w:val="18"/>
          <w:szCs w:val="18"/>
        </w:rPr>
      </w:pPr>
      <w:proofErr w:type="spellStart"/>
      <w:r>
        <w:rPr>
          <w:rFonts w:ascii="Consolas" w:hAnsi="Consolas" w:cs="Consolas"/>
          <w:color w:val="212121"/>
          <w:sz w:val="18"/>
          <w:szCs w:val="18"/>
        </w:rPr>
        <w:t>balance.value</w:t>
      </w:r>
      <w:proofErr w:type="spellEnd"/>
      <w:r>
        <w:rPr>
          <w:rFonts w:ascii="Consolas" w:hAnsi="Consolas" w:cs="Consolas"/>
          <w:color w:val="212121"/>
          <w:sz w:val="18"/>
          <w:szCs w:val="18"/>
        </w:rPr>
        <w:t xml:space="preserve"> = </w:t>
      </w:r>
      <w:proofErr w:type="spellStart"/>
      <w:r>
        <w:rPr>
          <w:rFonts w:ascii="Consolas" w:hAnsi="Consolas" w:cs="Consolas"/>
          <w:color w:val="212121"/>
          <w:sz w:val="18"/>
          <w:szCs w:val="18"/>
        </w:rPr>
        <w:t>balance.value</w:t>
      </w:r>
      <w:proofErr w:type="spellEnd"/>
      <w:r>
        <w:rPr>
          <w:rFonts w:ascii="Consolas" w:hAnsi="Consolas" w:cs="Consolas"/>
          <w:color w:val="212121"/>
          <w:sz w:val="18"/>
          <w:szCs w:val="18"/>
        </w:rPr>
        <w:t xml:space="preserve"> - 1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212121"/>
          <w:sz w:val="18"/>
          <w:szCs w:val="18"/>
        </w:rPr>
      </w:pPr>
      <w:proofErr w:type="spellStart"/>
      <w:proofErr w:type="gramStart"/>
      <w:r>
        <w:rPr>
          <w:rFonts w:ascii="Consolas" w:hAnsi="Consolas" w:cs="Consolas"/>
          <w:color w:val="212121"/>
          <w:sz w:val="18"/>
          <w:szCs w:val="18"/>
        </w:rPr>
        <w:t>lock.release</w:t>
      </w:r>
      <w:proofErr w:type="spellEnd"/>
      <w:proofErr w:type="gramEnd"/>
      <w:r>
        <w:rPr>
          <w:rFonts w:ascii="Consolas" w:hAnsi="Consolas" w:cs="Consolas"/>
          <w:color w:val="212121"/>
          <w:sz w:val="18"/>
          <w:szCs w:val="18"/>
        </w:rPr>
        <w:t>()</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212121"/>
          <w:sz w:val="23"/>
          <w:szCs w:val="23"/>
        </w:rPr>
      </w:pPr>
      <w:r>
        <w:rPr>
          <w:rFonts w:ascii="Calibri" w:eastAsia="Times New Roman" w:hAnsi="Calibri"/>
          <w:color w:val="212121"/>
          <w:sz w:val="20"/>
          <w:szCs w:val="20"/>
        </w:rPr>
        <w:lastRenderedPageBreak/>
        <w:t>As you can see in the results, the final balance comes out to be 100 every time (which is the expected final result).</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212121"/>
          <w:sz w:val="23"/>
          <w:szCs w:val="23"/>
        </w:rPr>
      </w:pP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212121"/>
          <w:sz w:val="23"/>
          <w:szCs w:val="23"/>
        </w:rPr>
      </w:pPr>
      <w:r>
        <w:rPr>
          <w:rStyle w:val="Strong"/>
          <w:rFonts w:ascii="Calibri" w:eastAsia="Times New Roman" w:hAnsi="Calibri"/>
          <w:color w:val="212121"/>
          <w:sz w:val="23"/>
          <w:szCs w:val="23"/>
          <w:bdr w:val="none" w:sz="0" w:space="0" w:color="auto" w:frame="1"/>
        </w:rPr>
        <w:t>Pooling between processes</w:t>
      </w:r>
      <w:r>
        <w:rPr>
          <w:rFonts w:ascii="Calibri" w:eastAsia="Times New Roman" w:hAnsi="Calibri"/>
          <w:color w:val="212121"/>
          <w:sz w:val="23"/>
          <w:szCs w:val="23"/>
        </w:rPr>
        <w:t xml:space="preserve">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Let us consider a simple program to find squares of numbers in a given list.</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 Python program to find</w:t>
            </w:r>
          </w:p>
          <w:p w:rsidR="00C809ED" w:rsidRDefault="00C809ED">
            <w:pPr>
              <w:rPr>
                <w:rFonts w:eastAsia="Times New Roman"/>
              </w:rPr>
            </w:pPr>
            <w:r>
              <w:rPr>
                <w:rStyle w:val="HTMLCode"/>
              </w:rPr>
              <w:t># squares of numbers in a given list</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square(n):</w:t>
            </w:r>
          </w:p>
          <w:p w:rsidR="00C809ED" w:rsidRDefault="00C809ED">
            <w:pPr>
              <w:rPr>
                <w:rFonts w:eastAsia="Times New Roman"/>
              </w:rPr>
            </w:pPr>
            <w:r>
              <w:rPr>
                <w:rStyle w:val="HTMLCode"/>
              </w:rPr>
              <w:t>    return</w:t>
            </w:r>
            <w:r>
              <w:rPr>
                <w:rFonts w:eastAsia="Times New Roman"/>
              </w:rPr>
              <w:t> </w:t>
            </w:r>
            <w:r>
              <w:rPr>
                <w:rStyle w:val="HTMLCode"/>
              </w:rPr>
              <w:t>(n*n)</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input list</w:t>
            </w:r>
          </w:p>
          <w:p w:rsidR="00C809ED" w:rsidRDefault="00C809ED">
            <w:pPr>
              <w:rPr>
                <w:rFonts w:eastAsia="Times New Roman"/>
              </w:rPr>
            </w:pPr>
            <w:r>
              <w:rPr>
                <w:rStyle w:val="HTMLCode"/>
              </w:rPr>
              <w:t>    </w:t>
            </w:r>
            <w:proofErr w:type="spellStart"/>
            <w:r>
              <w:rPr>
                <w:rStyle w:val="HTMLCode"/>
              </w:rPr>
              <w:t>mylist</w:t>
            </w:r>
            <w:proofErr w:type="spellEnd"/>
            <w:r>
              <w:rPr>
                <w:rStyle w:val="HTMLCode"/>
              </w:rPr>
              <w:t> =</w:t>
            </w:r>
            <w:r>
              <w:rPr>
                <w:rFonts w:eastAsia="Times New Roman"/>
              </w:rPr>
              <w:t> </w:t>
            </w:r>
            <w:r>
              <w:rPr>
                <w:rStyle w:val="HTMLCode"/>
              </w:rPr>
              <w:t>[1,2,3,4,5]</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empty list to store result</w:t>
            </w:r>
          </w:p>
          <w:p w:rsidR="00C809ED" w:rsidRDefault="00C809ED">
            <w:pPr>
              <w:rPr>
                <w:rFonts w:eastAsia="Times New Roman"/>
              </w:rPr>
            </w:pPr>
            <w:r>
              <w:rPr>
                <w:rStyle w:val="HTMLCode"/>
              </w:rPr>
              <w:t>    result =</w:t>
            </w:r>
            <w:r>
              <w:rPr>
                <w:rFonts w:eastAsia="Times New Roman"/>
              </w:rPr>
              <w:t> </w:t>
            </w:r>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for</w:t>
            </w:r>
            <w:r>
              <w:rPr>
                <w:rFonts w:eastAsia="Times New Roman"/>
              </w:rPr>
              <w:t> </w:t>
            </w:r>
            <w:proofErr w:type="spellStart"/>
            <w:r>
              <w:rPr>
                <w:rStyle w:val="HTMLCode"/>
              </w:rPr>
              <w:t>num</w:t>
            </w:r>
            <w:proofErr w:type="spellEnd"/>
            <w:r>
              <w:rPr>
                <w:rStyle w:val="HTMLCode"/>
              </w:rPr>
              <w:t> in</w:t>
            </w:r>
            <w:r>
              <w:rPr>
                <w:rFonts w:eastAsia="Times New Roman"/>
              </w:rPr>
              <w:t> </w:t>
            </w:r>
            <w:proofErr w:type="spellStart"/>
            <w:r>
              <w:rPr>
                <w:rStyle w:val="HTMLCode"/>
              </w:rPr>
              <w:t>mylist</w:t>
            </w:r>
            <w:proofErr w:type="spellEnd"/>
            <w:r>
              <w:rPr>
                <w:rStyle w:val="HTMLCode"/>
              </w:rPr>
              <w:t>:</w:t>
            </w:r>
          </w:p>
          <w:p w:rsidR="00C809ED" w:rsidRDefault="00C809ED">
            <w:pPr>
              <w:rPr>
                <w:rFonts w:eastAsia="Times New Roman"/>
              </w:rPr>
            </w:pPr>
            <w:r>
              <w:rPr>
                <w:rStyle w:val="HTMLCode"/>
              </w:rPr>
              <w:t>        </w:t>
            </w:r>
            <w:proofErr w:type="spellStart"/>
            <w:proofErr w:type="gramStart"/>
            <w:r>
              <w:rPr>
                <w:rStyle w:val="HTMLCode"/>
              </w:rPr>
              <w:t>result.append</w:t>
            </w:r>
            <w:proofErr w:type="spellEnd"/>
            <w:proofErr w:type="gramEnd"/>
            <w:r>
              <w:rPr>
                <w:rStyle w:val="HTMLCode"/>
              </w:rPr>
              <w:t>(square(</w:t>
            </w:r>
            <w:proofErr w:type="spellStart"/>
            <w:r>
              <w:rPr>
                <w:rStyle w:val="HTMLCode"/>
              </w:rPr>
              <w:t>num</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print(result)</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[1, 4, 9, 16, 25]</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It is a simple program to calculate squares of elements of a given list. In a multi-core/multi-processor system, consider the diagram below to understand how above program will work:</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noProof/>
          <w:color w:val="212121"/>
          <w:sz w:val="23"/>
          <w:szCs w:val="23"/>
        </w:rPr>
        <w:lastRenderedPageBreak/>
        <w:drawing>
          <wp:inline distT="0" distB="0" distL="0" distR="0">
            <wp:extent cx="6715125" cy="3476625"/>
            <wp:effectExtent l="0" t="0" r="9525" b="9525"/>
            <wp:docPr id="10" name="Picture 10" descr="https://cdncontribute.geeksforgeeks.org/wp-content/uploads/synchronization-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synchronization-pyth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3476625"/>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Only one of the cores is used for program execution and it’s quite possible that other cores remain idle.</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Fonts w:ascii="Helvetica" w:hAnsi="Helvetica" w:cs="Helvetica"/>
          <w:color w:val="212121"/>
          <w:sz w:val="23"/>
          <w:szCs w:val="23"/>
        </w:rPr>
        <w:t>In order to utilize all the cores, </w:t>
      </w:r>
      <w:r>
        <w:rPr>
          <w:rStyle w:val="Strong"/>
          <w:rFonts w:ascii="Helvetica" w:hAnsi="Helvetica" w:cs="Helvetica"/>
          <w:color w:val="212121"/>
          <w:sz w:val="23"/>
          <w:szCs w:val="23"/>
          <w:bdr w:val="none" w:sz="0" w:space="0" w:color="auto" w:frame="1"/>
        </w:rPr>
        <w:t>multiprocessing</w:t>
      </w:r>
      <w:r>
        <w:rPr>
          <w:rFonts w:ascii="Helvetica" w:hAnsi="Helvetica" w:cs="Helvetica"/>
          <w:color w:val="212121"/>
          <w:sz w:val="23"/>
          <w:szCs w:val="23"/>
        </w:rPr>
        <w:t> module provides a </w:t>
      </w:r>
      <w:r>
        <w:rPr>
          <w:rStyle w:val="Strong"/>
          <w:rFonts w:ascii="Helvetica" w:hAnsi="Helvetica" w:cs="Helvetica"/>
          <w:color w:val="212121"/>
          <w:sz w:val="23"/>
          <w:szCs w:val="23"/>
          <w:bdr w:val="none" w:sz="0" w:space="0" w:color="auto" w:frame="1"/>
        </w:rPr>
        <w:t>Pool</w:t>
      </w:r>
      <w:r>
        <w:rPr>
          <w:rFonts w:ascii="Helvetica" w:hAnsi="Helvetica" w:cs="Helvetica"/>
          <w:color w:val="212121"/>
          <w:sz w:val="23"/>
          <w:szCs w:val="23"/>
        </w:rPr>
        <w:t> class. The </w:t>
      </w:r>
      <w:r>
        <w:rPr>
          <w:rStyle w:val="Strong"/>
          <w:rFonts w:ascii="Helvetica" w:hAnsi="Helvetica" w:cs="Helvetica"/>
          <w:color w:val="212121"/>
          <w:sz w:val="23"/>
          <w:szCs w:val="23"/>
          <w:bdr w:val="none" w:sz="0" w:space="0" w:color="auto" w:frame="1"/>
        </w:rPr>
        <w:t>Pool</w:t>
      </w:r>
      <w:r>
        <w:rPr>
          <w:rFonts w:ascii="Helvetica" w:hAnsi="Helvetica" w:cs="Helvetica"/>
          <w:color w:val="212121"/>
          <w:sz w:val="23"/>
          <w:szCs w:val="23"/>
        </w:rPr>
        <w:t> class represents a pool of worker processes. It has methods which allows tasks to be offloaded to the worker processes in a few different ways. Consider the diagram below:</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noProof/>
          <w:color w:val="212121"/>
          <w:sz w:val="23"/>
          <w:szCs w:val="23"/>
        </w:rPr>
        <w:lastRenderedPageBreak/>
        <w:drawing>
          <wp:inline distT="0" distB="0" distL="0" distR="0">
            <wp:extent cx="6762750" cy="4362450"/>
            <wp:effectExtent l="0" t="0" r="0" b="0"/>
            <wp:docPr id="9" name="Picture 9" descr="https://cdncontribute.geeksforgeeks.org/wp-content/uploads/synchronization-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synchronization-pyth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0" cy="4362450"/>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3"/>
          <w:szCs w:val="23"/>
        </w:rPr>
      </w:pPr>
      <w:r>
        <w:rPr>
          <w:rFonts w:ascii="Helvetica" w:hAnsi="Helvetica" w:cs="Helvetica"/>
          <w:color w:val="212121"/>
          <w:sz w:val="23"/>
          <w:szCs w:val="23"/>
        </w:rPr>
        <w:t>Here, the task is offloaded/distributed among the cores/processes automatically by </w:t>
      </w:r>
      <w:r>
        <w:rPr>
          <w:rStyle w:val="Strong"/>
          <w:rFonts w:ascii="Helvetica" w:hAnsi="Helvetica" w:cs="Helvetica"/>
          <w:color w:val="212121"/>
          <w:sz w:val="23"/>
          <w:szCs w:val="23"/>
          <w:bdr w:val="none" w:sz="0" w:space="0" w:color="auto" w:frame="1"/>
        </w:rPr>
        <w:t>Pool</w:t>
      </w:r>
      <w:r>
        <w:rPr>
          <w:rFonts w:ascii="Helvetica" w:hAnsi="Helvetica" w:cs="Helvetica"/>
          <w:color w:val="212121"/>
          <w:sz w:val="23"/>
          <w:szCs w:val="23"/>
        </w:rPr>
        <w:t> object. User doesn’t need to worry about creating processes explicitly.</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Consider the program given below:</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 Python program to understand</w:t>
            </w:r>
          </w:p>
          <w:p w:rsidR="00C809ED" w:rsidRDefault="00C809ED">
            <w:pPr>
              <w:rPr>
                <w:rFonts w:eastAsia="Times New Roman"/>
              </w:rPr>
            </w:pPr>
            <w:r>
              <w:rPr>
                <w:rStyle w:val="HTMLCode"/>
              </w:rPr>
              <w:t># the concept of pool</w:t>
            </w:r>
          </w:p>
          <w:p w:rsidR="00C809ED" w:rsidRDefault="00C809ED">
            <w:pPr>
              <w:rPr>
                <w:rFonts w:eastAsia="Times New Roman"/>
              </w:rPr>
            </w:pPr>
            <w:r>
              <w:rPr>
                <w:rStyle w:val="HTMLCode"/>
              </w:rPr>
              <w:t>import</w:t>
            </w:r>
            <w:r>
              <w:rPr>
                <w:rFonts w:eastAsia="Times New Roman"/>
              </w:rPr>
              <w:t> </w:t>
            </w:r>
            <w:r>
              <w:rPr>
                <w:rStyle w:val="HTMLCode"/>
              </w:rPr>
              <w:t>multiprocessing</w:t>
            </w:r>
          </w:p>
          <w:p w:rsidR="00C809ED" w:rsidRDefault="00C809ED">
            <w:pPr>
              <w:rPr>
                <w:rFonts w:eastAsia="Times New Roman"/>
              </w:rPr>
            </w:pPr>
            <w:r>
              <w:rPr>
                <w:rStyle w:val="HTMLCode"/>
              </w:rPr>
              <w:t>import</w:t>
            </w:r>
            <w:r>
              <w:rPr>
                <w:rFonts w:eastAsia="Times New Roman"/>
              </w:rPr>
              <w:t> </w:t>
            </w:r>
            <w:proofErr w:type="spellStart"/>
            <w:r>
              <w:rPr>
                <w:rStyle w:val="HTMLCode"/>
              </w:rPr>
              <w:t>os</w:t>
            </w:r>
            <w:proofErr w:type="spellEnd"/>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square(n):</w:t>
            </w:r>
          </w:p>
          <w:p w:rsidR="00C809ED" w:rsidRDefault="00C809ED">
            <w:pPr>
              <w:rPr>
                <w:rFonts w:eastAsia="Times New Roman"/>
              </w:rPr>
            </w:pPr>
            <w:r>
              <w:rPr>
                <w:rStyle w:val="HTMLCode"/>
              </w:rPr>
              <w:t>    </w:t>
            </w:r>
            <w:proofErr w:type="gramStart"/>
            <w:r>
              <w:rPr>
                <w:rStyle w:val="HTMLCode"/>
              </w:rPr>
              <w:t>print(</w:t>
            </w:r>
            <w:proofErr w:type="gramEnd"/>
            <w:r>
              <w:rPr>
                <w:rStyle w:val="HTMLCode"/>
              </w:rPr>
              <w:t xml:space="preserve">"Worker process id for {0}: {1}".format(n, </w:t>
            </w:r>
            <w:proofErr w:type="spellStart"/>
            <w:r>
              <w:rPr>
                <w:rStyle w:val="HTMLCode"/>
              </w:rPr>
              <w:t>os.getpid</w:t>
            </w:r>
            <w:proofErr w:type="spellEnd"/>
            <w:r>
              <w:rPr>
                <w:rStyle w:val="HTMLCode"/>
              </w:rPr>
              <w:t>()))</w:t>
            </w:r>
          </w:p>
          <w:p w:rsidR="00C809ED" w:rsidRDefault="00C809ED">
            <w:pPr>
              <w:rPr>
                <w:rFonts w:eastAsia="Times New Roman"/>
              </w:rPr>
            </w:pPr>
            <w:r>
              <w:rPr>
                <w:rStyle w:val="HTMLCode"/>
              </w:rPr>
              <w:t>    return</w:t>
            </w:r>
            <w:r>
              <w:rPr>
                <w:rFonts w:eastAsia="Times New Roman"/>
              </w:rPr>
              <w:t> </w:t>
            </w:r>
            <w:r>
              <w:rPr>
                <w:rStyle w:val="HTMLCode"/>
              </w:rPr>
              <w:t>(n*n)</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 input list</w:t>
            </w:r>
          </w:p>
          <w:p w:rsidR="00C809ED" w:rsidRDefault="00C809ED">
            <w:pPr>
              <w:rPr>
                <w:rFonts w:eastAsia="Times New Roman"/>
              </w:rPr>
            </w:pPr>
            <w:r>
              <w:rPr>
                <w:rStyle w:val="HTMLCode"/>
              </w:rPr>
              <w:t>    </w:t>
            </w:r>
            <w:proofErr w:type="spellStart"/>
            <w:r>
              <w:rPr>
                <w:rStyle w:val="HTMLCode"/>
              </w:rPr>
              <w:t>mylist</w:t>
            </w:r>
            <w:proofErr w:type="spellEnd"/>
            <w:r>
              <w:rPr>
                <w:rStyle w:val="HTMLCode"/>
              </w:rPr>
              <w:t> =</w:t>
            </w:r>
            <w:r>
              <w:rPr>
                <w:rFonts w:eastAsia="Times New Roman"/>
              </w:rPr>
              <w:t> </w:t>
            </w:r>
            <w:r>
              <w:rPr>
                <w:rStyle w:val="HTMLCode"/>
              </w:rPr>
              <w:t>[1,2,3,4,5]</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a pool object</w:t>
            </w:r>
          </w:p>
          <w:p w:rsidR="00C809ED" w:rsidRDefault="00C809ED">
            <w:pPr>
              <w:rPr>
                <w:rFonts w:eastAsia="Times New Roman"/>
              </w:rPr>
            </w:pPr>
            <w:r>
              <w:rPr>
                <w:rStyle w:val="HTMLCode"/>
              </w:rPr>
              <w:t>    p =</w:t>
            </w:r>
            <w:r>
              <w:rPr>
                <w:rFonts w:eastAsia="Times New Roman"/>
              </w:rPr>
              <w:t> </w:t>
            </w:r>
            <w:proofErr w:type="spellStart"/>
            <w:proofErr w:type="gramStart"/>
            <w:r>
              <w:rPr>
                <w:rStyle w:val="HTMLCode"/>
              </w:rPr>
              <w:t>multiprocessing.Pool</w:t>
            </w:r>
            <w:proofErr w:type="spellEnd"/>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map list to target function</w:t>
            </w:r>
          </w:p>
          <w:p w:rsidR="00C809ED" w:rsidRDefault="00C809ED">
            <w:pPr>
              <w:rPr>
                <w:rFonts w:eastAsia="Times New Roman"/>
              </w:rPr>
            </w:pPr>
            <w:r>
              <w:rPr>
                <w:rStyle w:val="HTMLCode"/>
              </w:rPr>
              <w:t>    result =</w:t>
            </w:r>
            <w:r>
              <w:rPr>
                <w:rFonts w:eastAsia="Times New Roman"/>
              </w:rPr>
              <w:t> </w:t>
            </w:r>
            <w:proofErr w:type="spellStart"/>
            <w:proofErr w:type="gramStart"/>
            <w:r>
              <w:rPr>
                <w:rStyle w:val="HTMLCode"/>
              </w:rPr>
              <w:t>p.map</w:t>
            </w:r>
            <w:proofErr w:type="spellEnd"/>
            <w:r>
              <w:rPr>
                <w:rStyle w:val="HTMLCode"/>
              </w:rPr>
              <w:t>(</w:t>
            </w:r>
            <w:proofErr w:type="gramEnd"/>
            <w:r>
              <w:rPr>
                <w:rStyle w:val="HTMLCode"/>
              </w:rPr>
              <w:t xml:space="preserve">square, </w:t>
            </w:r>
            <w:proofErr w:type="spellStart"/>
            <w:r>
              <w:rPr>
                <w:rStyle w:val="HTMLCode"/>
              </w:rPr>
              <w:t>mylist</w:t>
            </w:r>
            <w:proofErr w:type="spellEnd"/>
            <w:r>
              <w:rPr>
                <w:rStyle w:val="HTMLCode"/>
              </w:rPr>
              <w:t>)</w:t>
            </w:r>
          </w:p>
          <w:p w:rsidR="00C809ED" w:rsidRDefault="00C809ED">
            <w:pPr>
              <w:rPr>
                <w:rFonts w:eastAsia="Times New Roman"/>
              </w:rPr>
            </w:pPr>
            <w:r>
              <w:rPr>
                <w:rFonts w:eastAsia="Times New Roman"/>
              </w:rPr>
              <w:lastRenderedPageBreak/>
              <w:t> </w:t>
            </w:r>
          </w:p>
          <w:p w:rsidR="00C809ED" w:rsidRDefault="00C809ED">
            <w:pPr>
              <w:rPr>
                <w:rFonts w:eastAsia="Times New Roman"/>
              </w:rPr>
            </w:pPr>
            <w:r>
              <w:rPr>
                <w:rStyle w:val="HTMLCode"/>
              </w:rPr>
              <w:t>    print(result)</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Worker process id for 2: 4152</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Worker process id for 1: 4151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Worker process id for 4: 4151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Worker process id for 3: 4153</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Worker process id for 5: 4152</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[1, 4, 9, 16, 25]</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3"/>
          <w:szCs w:val="23"/>
        </w:rPr>
      </w:pPr>
      <w:r>
        <w:rPr>
          <w:rFonts w:ascii="Helvetica" w:hAnsi="Helvetica" w:cs="Helvetica"/>
          <w:color w:val="212121"/>
          <w:sz w:val="23"/>
          <w:szCs w:val="23"/>
        </w:rPr>
        <w:t>Let us try to understand above code step by step:</w:t>
      </w:r>
    </w:p>
    <w:p w:rsidR="00C809ED" w:rsidRDefault="00C809ED" w:rsidP="00C809ED">
      <w:pPr>
        <w:numPr>
          <w:ilvl w:val="0"/>
          <w:numId w:val="6"/>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We create a </w:t>
      </w:r>
      <w:r>
        <w:rPr>
          <w:rStyle w:val="Strong"/>
          <w:rFonts w:ascii="Helvetica" w:eastAsia="Times New Roman" w:hAnsi="Helvetica" w:cs="Helvetica"/>
          <w:color w:val="212121"/>
          <w:sz w:val="20"/>
          <w:szCs w:val="20"/>
          <w:bdr w:val="none" w:sz="0" w:space="0" w:color="auto" w:frame="1"/>
        </w:rPr>
        <w:t>Pool</w:t>
      </w:r>
      <w:r>
        <w:rPr>
          <w:rFonts w:ascii="Helvetica" w:eastAsia="Times New Roman" w:hAnsi="Helvetica" w:cs="Helvetica"/>
          <w:color w:val="212121"/>
          <w:sz w:val="20"/>
          <w:szCs w:val="20"/>
        </w:rPr>
        <w:t xml:space="preserve"> object using: </w:t>
      </w:r>
    </w:p>
    <w:p w:rsidR="00C809ED" w:rsidRDefault="00C809ED" w:rsidP="00C809ED">
      <w:pPr>
        <w:pStyle w:val="HTMLPreformatted"/>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s>
        <w:spacing w:line="480" w:lineRule="auto"/>
        <w:ind w:left="540"/>
        <w:jc w:val="both"/>
        <w:textAlignment w:val="baseline"/>
        <w:rPr>
          <w:rStyle w:val="HTMLCode"/>
          <w:rFonts w:ascii="Consolas" w:hAnsi="Consolas" w:cs="Consolas"/>
          <w:bdr w:val="none" w:sz="0" w:space="0" w:color="auto" w:frame="1"/>
        </w:rPr>
      </w:pPr>
      <w:r>
        <w:rPr>
          <w:rStyle w:val="HTMLCode"/>
          <w:rFonts w:ascii="Consolas" w:hAnsi="Consolas" w:cs="Consolas"/>
          <w:color w:val="212121"/>
          <w:bdr w:val="none" w:sz="0" w:space="0" w:color="auto" w:frame="1"/>
        </w:rPr>
        <w:t xml:space="preserve">  p = </w:t>
      </w:r>
      <w:proofErr w:type="spellStart"/>
      <w:proofErr w:type="gramStart"/>
      <w:r>
        <w:rPr>
          <w:rStyle w:val="HTMLCode"/>
          <w:rFonts w:ascii="Consolas" w:hAnsi="Consolas" w:cs="Consolas"/>
          <w:color w:val="212121"/>
          <w:bdr w:val="none" w:sz="0" w:space="0" w:color="auto" w:frame="1"/>
        </w:rPr>
        <w:t>multiprocessing.Pool</w:t>
      </w:r>
      <w:proofErr w:type="spellEnd"/>
      <w:proofErr w:type="gramEnd"/>
      <w:r>
        <w:rPr>
          <w:rStyle w:val="HTMLCode"/>
          <w:rFonts w:ascii="Consolas" w:hAnsi="Consolas" w:cs="Consolas"/>
          <w:color w:val="212121"/>
          <w:bdr w:val="none" w:sz="0" w:space="0" w:color="auto" w:frame="1"/>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jc w:val="both"/>
        <w:textAlignment w:val="baseline"/>
        <w:rPr>
          <w:rFonts w:ascii="Helvetica" w:hAnsi="Helvetica" w:cs="Helvetica"/>
        </w:rPr>
      </w:pPr>
      <w:r>
        <w:rPr>
          <w:rFonts w:ascii="Helvetica" w:hAnsi="Helvetica" w:cs="Helvetica"/>
          <w:color w:val="212121"/>
          <w:sz w:val="20"/>
          <w:szCs w:val="20"/>
        </w:rPr>
        <w:t>There are a few arguments for gaining more control over offloading of task. These are:</w:t>
      </w:r>
    </w:p>
    <w:p w:rsidR="00C809ED" w:rsidRDefault="00C809ED" w:rsidP="00C809ED">
      <w:pPr>
        <w:numPr>
          <w:ilvl w:val="1"/>
          <w:numId w:val="6"/>
        </w:numPr>
        <w:ind w:left="1080"/>
        <w:jc w:val="both"/>
        <w:textAlignment w:val="baseline"/>
        <w:rPr>
          <w:rFonts w:ascii="Helvetica" w:eastAsia="Times New Roman" w:hAnsi="Helvetica" w:cs="Helvetica"/>
          <w:color w:val="212121"/>
          <w:sz w:val="20"/>
          <w:szCs w:val="20"/>
        </w:rPr>
      </w:pPr>
      <w:r>
        <w:rPr>
          <w:rStyle w:val="Strong"/>
          <w:rFonts w:ascii="Helvetica" w:eastAsia="Times New Roman" w:hAnsi="Helvetica" w:cs="Helvetica"/>
          <w:color w:val="212121"/>
          <w:sz w:val="20"/>
          <w:szCs w:val="20"/>
          <w:bdr w:val="none" w:sz="0" w:space="0" w:color="auto" w:frame="1"/>
        </w:rPr>
        <w:t>processes:</w:t>
      </w:r>
      <w:r>
        <w:rPr>
          <w:rFonts w:ascii="Helvetica" w:eastAsia="Times New Roman" w:hAnsi="Helvetica" w:cs="Helvetica"/>
          <w:color w:val="212121"/>
          <w:sz w:val="20"/>
          <w:szCs w:val="20"/>
        </w:rPr>
        <w:t> specify the number of worker processes.</w:t>
      </w:r>
    </w:p>
    <w:p w:rsidR="00C809ED" w:rsidRDefault="00C809ED" w:rsidP="00C809ED">
      <w:pPr>
        <w:numPr>
          <w:ilvl w:val="1"/>
          <w:numId w:val="6"/>
        </w:numPr>
        <w:ind w:left="1080"/>
        <w:jc w:val="both"/>
        <w:textAlignment w:val="baseline"/>
        <w:rPr>
          <w:rFonts w:ascii="Helvetica" w:eastAsia="Times New Roman" w:hAnsi="Helvetica" w:cs="Helvetica"/>
          <w:color w:val="212121"/>
          <w:sz w:val="20"/>
          <w:szCs w:val="20"/>
        </w:rPr>
      </w:pPr>
      <w:proofErr w:type="spellStart"/>
      <w:r>
        <w:rPr>
          <w:rStyle w:val="Strong"/>
          <w:rFonts w:ascii="Helvetica" w:eastAsia="Times New Roman" w:hAnsi="Helvetica" w:cs="Helvetica"/>
          <w:color w:val="212121"/>
          <w:sz w:val="20"/>
          <w:szCs w:val="20"/>
          <w:bdr w:val="none" w:sz="0" w:space="0" w:color="auto" w:frame="1"/>
        </w:rPr>
        <w:t>maxtasksperchild</w:t>
      </w:r>
      <w:proofErr w:type="spellEnd"/>
      <w:r>
        <w:rPr>
          <w:rStyle w:val="Strong"/>
          <w:rFonts w:ascii="Helvetica" w:eastAsia="Times New Roman" w:hAnsi="Helvetica" w:cs="Helvetica"/>
          <w:color w:val="212121"/>
          <w:sz w:val="20"/>
          <w:szCs w:val="20"/>
          <w:bdr w:val="none" w:sz="0" w:space="0" w:color="auto" w:frame="1"/>
        </w:rPr>
        <w:t>:</w:t>
      </w:r>
      <w:r>
        <w:rPr>
          <w:rFonts w:ascii="Helvetica" w:eastAsia="Times New Roman" w:hAnsi="Helvetica" w:cs="Helvetica"/>
          <w:color w:val="212121"/>
          <w:sz w:val="20"/>
          <w:szCs w:val="20"/>
        </w:rPr>
        <w:t> specify the maximum number of task to be assigned per child.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jc w:val="both"/>
        <w:textAlignment w:val="baseline"/>
        <w:rPr>
          <w:rFonts w:ascii="Helvetica" w:hAnsi="Helvetica" w:cs="Helvetica"/>
          <w:color w:val="212121"/>
          <w:sz w:val="20"/>
          <w:szCs w:val="20"/>
        </w:rPr>
      </w:pPr>
      <w:r>
        <w:rPr>
          <w:rFonts w:ascii="Helvetica" w:hAnsi="Helvetica" w:cs="Helvetica"/>
          <w:color w:val="212121"/>
          <w:sz w:val="20"/>
          <w:szCs w:val="20"/>
        </w:rPr>
        <w:t>All the processes in a pool can be made to perform some initialization using these arguments:</w:t>
      </w:r>
    </w:p>
    <w:p w:rsidR="00C809ED" w:rsidRDefault="00C809ED" w:rsidP="00C809ED">
      <w:pPr>
        <w:numPr>
          <w:ilvl w:val="1"/>
          <w:numId w:val="6"/>
        </w:numPr>
        <w:ind w:left="1080"/>
        <w:jc w:val="both"/>
        <w:textAlignment w:val="baseline"/>
        <w:rPr>
          <w:rFonts w:ascii="Helvetica" w:eastAsia="Times New Roman" w:hAnsi="Helvetica" w:cs="Helvetica"/>
          <w:color w:val="212121"/>
          <w:sz w:val="20"/>
          <w:szCs w:val="20"/>
        </w:rPr>
      </w:pPr>
      <w:r>
        <w:rPr>
          <w:rStyle w:val="Strong"/>
          <w:rFonts w:ascii="Helvetica" w:eastAsia="Times New Roman" w:hAnsi="Helvetica" w:cs="Helvetica"/>
          <w:color w:val="212121"/>
          <w:sz w:val="20"/>
          <w:szCs w:val="20"/>
          <w:bdr w:val="none" w:sz="0" w:space="0" w:color="auto" w:frame="1"/>
        </w:rPr>
        <w:t>initializer:</w:t>
      </w:r>
      <w:r>
        <w:rPr>
          <w:rFonts w:ascii="Helvetica" w:eastAsia="Times New Roman" w:hAnsi="Helvetica" w:cs="Helvetica"/>
          <w:color w:val="212121"/>
          <w:sz w:val="20"/>
          <w:szCs w:val="20"/>
        </w:rPr>
        <w:t> specify an initialization function for worker processes.</w:t>
      </w:r>
    </w:p>
    <w:p w:rsidR="00C809ED" w:rsidRDefault="00C809ED" w:rsidP="00C809ED">
      <w:pPr>
        <w:numPr>
          <w:ilvl w:val="1"/>
          <w:numId w:val="6"/>
        </w:numPr>
        <w:ind w:left="1080"/>
        <w:jc w:val="both"/>
        <w:textAlignment w:val="baseline"/>
        <w:rPr>
          <w:rFonts w:ascii="Helvetica" w:eastAsia="Times New Roman" w:hAnsi="Helvetica" w:cs="Helvetica"/>
          <w:color w:val="212121"/>
          <w:sz w:val="20"/>
          <w:szCs w:val="20"/>
        </w:rPr>
      </w:pPr>
      <w:proofErr w:type="spellStart"/>
      <w:r>
        <w:rPr>
          <w:rStyle w:val="Strong"/>
          <w:rFonts w:ascii="Helvetica" w:eastAsia="Times New Roman" w:hAnsi="Helvetica" w:cs="Helvetica"/>
          <w:color w:val="212121"/>
          <w:sz w:val="20"/>
          <w:szCs w:val="20"/>
          <w:bdr w:val="none" w:sz="0" w:space="0" w:color="auto" w:frame="1"/>
        </w:rPr>
        <w:t>initargs</w:t>
      </w:r>
      <w:proofErr w:type="spellEnd"/>
      <w:r>
        <w:rPr>
          <w:rStyle w:val="Strong"/>
          <w:rFonts w:ascii="Helvetica" w:eastAsia="Times New Roman" w:hAnsi="Helvetica" w:cs="Helvetica"/>
          <w:color w:val="212121"/>
          <w:sz w:val="20"/>
          <w:szCs w:val="20"/>
          <w:bdr w:val="none" w:sz="0" w:space="0" w:color="auto" w:frame="1"/>
        </w:rPr>
        <w:t>:</w:t>
      </w:r>
      <w:r>
        <w:rPr>
          <w:rFonts w:ascii="Helvetica" w:eastAsia="Times New Roman" w:hAnsi="Helvetica" w:cs="Helvetica"/>
          <w:color w:val="212121"/>
          <w:sz w:val="20"/>
          <w:szCs w:val="20"/>
        </w:rPr>
        <w:t> arguments to be passed to initializer.</w:t>
      </w:r>
    </w:p>
    <w:p w:rsidR="00C809ED" w:rsidRDefault="00C809ED" w:rsidP="00C809ED">
      <w:pPr>
        <w:numPr>
          <w:ilvl w:val="0"/>
          <w:numId w:val="6"/>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Now, in order to perform some task, we have to map it to some function. In the example above, we map </w:t>
      </w:r>
      <w:proofErr w:type="spellStart"/>
      <w:r>
        <w:rPr>
          <w:rStyle w:val="Strong"/>
          <w:rFonts w:ascii="Helvetica" w:eastAsia="Times New Roman" w:hAnsi="Helvetica" w:cs="Helvetica"/>
          <w:color w:val="212121"/>
          <w:sz w:val="20"/>
          <w:szCs w:val="20"/>
          <w:bdr w:val="none" w:sz="0" w:space="0" w:color="auto" w:frame="1"/>
        </w:rPr>
        <w:t>mylist</w:t>
      </w:r>
      <w:proofErr w:type="spellEnd"/>
      <w:r>
        <w:rPr>
          <w:rFonts w:ascii="Helvetica" w:eastAsia="Times New Roman" w:hAnsi="Helvetica" w:cs="Helvetica"/>
          <w:color w:val="212121"/>
          <w:sz w:val="20"/>
          <w:szCs w:val="20"/>
        </w:rPr>
        <w:t> to </w:t>
      </w:r>
      <w:r>
        <w:rPr>
          <w:rStyle w:val="Strong"/>
          <w:rFonts w:ascii="Helvetica" w:eastAsia="Times New Roman" w:hAnsi="Helvetica" w:cs="Helvetica"/>
          <w:color w:val="212121"/>
          <w:sz w:val="20"/>
          <w:szCs w:val="20"/>
          <w:bdr w:val="none" w:sz="0" w:space="0" w:color="auto" w:frame="1"/>
        </w:rPr>
        <w:t>square</w:t>
      </w:r>
      <w:r>
        <w:rPr>
          <w:rFonts w:ascii="Helvetica" w:eastAsia="Times New Roman" w:hAnsi="Helvetica" w:cs="Helvetica"/>
          <w:color w:val="212121"/>
          <w:sz w:val="20"/>
          <w:szCs w:val="20"/>
        </w:rPr>
        <w:t> function. As a result, the contents of </w:t>
      </w:r>
      <w:proofErr w:type="spellStart"/>
      <w:r>
        <w:rPr>
          <w:rStyle w:val="Strong"/>
          <w:rFonts w:ascii="Helvetica" w:eastAsia="Times New Roman" w:hAnsi="Helvetica" w:cs="Helvetica"/>
          <w:color w:val="212121"/>
          <w:sz w:val="20"/>
          <w:szCs w:val="20"/>
          <w:bdr w:val="none" w:sz="0" w:space="0" w:color="auto" w:frame="1"/>
        </w:rPr>
        <w:t>mylist</w:t>
      </w:r>
      <w:proofErr w:type="spellEnd"/>
      <w:r>
        <w:rPr>
          <w:rFonts w:ascii="Helvetica" w:eastAsia="Times New Roman" w:hAnsi="Helvetica" w:cs="Helvetica"/>
          <w:color w:val="212121"/>
          <w:sz w:val="20"/>
          <w:szCs w:val="20"/>
        </w:rPr>
        <w:t> and definition of </w:t>
      </w:r>
      <w:r>
        <w:rPr>
          <w:rStyle w:val="Strong"/>
          <w:rFonts w:ascii="Helvetica" w:eastAsia="Times New Roman" w:hAnsi="Helvetica" w:cs="Helvetica"/>
          <w:color w:val="212121"/>
          <w:sz w:val="20"/>
          <w:szCs w:val="20"/>
          <w:bdr w:val="none" w:sz="0" w:space="0" w:color="auto" w:frame="1"/>
        </w:rPr>
        <w:t>square</w:t>
      </w:r>
      <w:r>
        <w:rPr>
          <w:rFonts w:ascii="Helvetica" w:eastAsia="Times New Roman" w:hAnsi="Helvetica" w:cs="Helvetica"/>
          <w:color w:val="212121"/>
          <w:sz w:val="20"/>
          <w:szCs w:val="20"/>
        </w:rPr>
        <w:t xml:space="preserve"> will be distributed among the cores. </w:t>
      </w:r>
    </w:p>
    <w:p w:rsidR="00C809ED" w:rsidRDefault="00C809ED" w:rsidP="00C809ED">
      <w:pPr>
        <w:pStyle w:val="HTMLPreformatted"/>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s>
        <w:spacing w:line="480" w:lineRule="auto"/>
        <w:ind w:left="540"/>
        <w:jc w:val="both"/>
        <w:textAlignment w:val="baseline"/>
        <w:rPr>
          <w:rStyle w:val="HTMLCode"/>
          <w:rFonts w:ascii="Consolas" w:hAnsi="Consolas" w:cs="Consolas"/>
          <w:bdr w:val="none" w:sz="0" w:space="0" w:color="auto" w:frame="1"/>
        </w:rPr>
      </w:pPr>
      <w:r>
        <w:rPr>
          <w:rStyle w:val="HTMLCode"/>
          <w:rFonts w:ascii="Consolas" w:hAnsi="Consolas" w:cs="Consolas"/>
          <w:color w:val="212121"/>
          <w:bdr w:val="none" w:sz="0" w:space="0" w:color="auto" w:frame="1"/>
        </w:rPr>
        <w:t xml:space="preserve">  result = </w:t>
      </w:r>
      <w:proofErr w:type="spellStart"/>
      <w:proofErr w:type="gramStart"/>
      <w:r>
        <w:rPr>
          <w:rStyle w:val="HTMLCode"/>
          <w:rFonts w:ascii="Consolas" w:hAnsi="Consolas" w:cs="Consolas"/>
          <w:color w:val="212121"/>
          <w:bdr w:val="none" w:sz="0" w:space="0" w:color="auto" w:frame="1"/>
        </w:rPr>
        <w:t>p.map</w:t>
      </w:r>
      <w:proofErr w:type="spellEnd"/>
      <w:r>
        <w:rPr>
          <w:rStyle w:val="HTMLCode"/>
          <w:rFonts w:ascii="Consolas" w:hAnsi="Consolas" w:cs="Consolas"/>
          <w:color w:val="212121"/>
          <w:bdr w:val="none" w:sz="0" w:space="0" w:color="auto" w:frame="1"/>
        </w:rPr>
        <w:t>(</w:t>
      </w:r>
      <w:proofErr w:type="gramEnd"/>
      <w:r>
        <w:rPr>
          <w:rStyle w:val="HTMLCode"/>
          <w:rFonts w:ascii="Consolas" w:hAnsi="Consolas" w:cs="Consolas"/>
          <w:color w:val="212121"/>
          <w:bdr w:val="none" w:sz="0" w:space="0" w:color="auto" w:frame="1"/>
        </w:rPr>
        <w:t xml:space="preserve">square, </w:t>
      </w:r>
      <w:proofErr w:type="spellStart"/>
      <w:r>
        <w:rPr>
          <w:rStyle w:val="HTMLCode"/>
          <w:rFonts w:ascii="Consolas" w:hAnsi="Consolas" w:cs="Consolas"/>
          <w:color w:val="212121"/>
          <w:bdr w:val="none" w:sz="0" w:space="0" w:color="auto" w:frame="1"/>
        </w:rPr>
        <w:t>mylist</w:t>
      </w:r>
      <w:proofErr w:type="spellEnd"/>
      <w:r>
        <w:rPr>
          <w:rStyle w:val="HTMLCode"/>
          <w:rFonts w:ascii="Consolas" w:hAnsi="Consolas" w:cs="Consolas"/>
          <w:color w:val="212121"/>
          <w:bdr w:val="none" w:sz="0" w:space="0" w:color="auto" w:frame="1"/>
        </w:rPr>
        <w:t>)</w:t>
      </w:r>
    </w:p>
    <w:p w:rsidR="00C809ED" w:rsidRDefault="00C809ED" w:rsidP="00C809ED">
      <w:pPr>
        <w:numPr>
          <w:ilvl w:val="0"/>
          <w:numId w:val="6"/>
        </w:numPr>
        <w:ind w:left="540"/>
        <w:jc w:val="both"/>
        <w:textAlignment w:val="baseline"/>
        <w:rPr>
          <w:rFonts w:ascii="Helvetica" w:eastAsia="Times New Roman" w:hAnsi="Helvetica" w:cs="Helvetica"/>
        </w:rPr>
      </w:pPr>
      <w:r>
        <w:rPr>
          <w:rFonts w:ascii="Helvetica" w:eastAsia="Times New Roman" w:hAnsi="Helvetica" w:cs="Helvetica"/>
          <w:color w:val="212121"/>
          <w:sz w:val="20"/>
          <w:szCs w:val="20"/>
        </w:rPr>
        <w:t>Once all the worker processes finish their task, a list is returned with the final result.</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212121"/>
          <w:sz w:val="23"/>
          <w:szCs w:val="23"/>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75" w:afterAutospacing="0"/>
        <w:textAlignment w:val="baseline"/>
        <w:rPr>
          <w:rFonts w:ascii="Calibri" w:eastAsia="Times New Roman" w:hAnsi="Calibri"/>
          <w:b w:val="0"/>
          <w:bCs w:val="0"/>
          <w:color w:val="000000"/>
          <w:sz w:val="42"/>
          <w:szCs w:val="42"/>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75" w:afterAutospacing="0"/>
        <w:textAlignment w:val="baseline"/>
        <w:rPr>
          <w:rFonts w:ascii="Calibri" w:eastAsia="Times New Roman" w:hAnsi="Calibri"/>
          <w:b w:val="0"/>
          <w:bCs w:val="0"/>
          <w:color w:val="000000"/>
          <w:sz w:val="42"/>
          <w:szCs w:val="42"/>
        </w:rPr>
      </w:pPr>
      <w:r>
        <w:rPr>
          <w:rFonts w:ascii="Calibri" w:eastAsia="Times New Roman" w:hAnsi="Calibri"/>
          <w:b w:val="0"/>
          <w:bCs w:val="0"/>
          <w:color w:val="000000"/>
          <w:sz w:val="42"/>
          <w:szCs w:val="42"/>
        </w:rPr>
        <w:t>Multithreading in Python</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alibri" w:eastAsia="Times New Roman" w:hAnsi="Calibri"/>
          <w:b w:val="0"/>
          <w:bCs w:val="0"/>
          <w:color w:val="000000"/>
          <w:sz w:val="42"/>
          <w:szCs w:val="42"/>
        </w:rPr>
      </w:pPr>
      <w:r>
        <w:rPr>
          <w:rStyle w:val="Strong"/>
          <w:rFonts w:ascii="Calibri" w:eastAsia="Times New Roman" w:hAnsi="Calibri"/>
          <w:b/>
          <w:bCs/>
          <w:color w:val="000000"/>
          <w:sz w:val="23"/>
          <w:szCs w:val="23"/>
          <w:bdr w:val="none" w:sz="0" w:space="0" w:color="auto" w:frame="1"/>
        </w:rPr>
        <w:t>Thread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Fonts w:ascii="Helvetica" w:hAnsi="Helvetica" w:cs="Helvetica"/>
          <w:color w:val="000000"/>
          <w:sz w:val="20"/>
          <w:szCs w:val="20"/>
        </w:rPr>
        <w:t>In computing, a </w:t>
      </w:r>
      <w:r>
        <w:rPr>
          <w:rStyle w:val="Strong"/>
          <w:rFonts w:ascii="Helvetica" w:hAnsi="Helvetica" w:cs="Helvetica"/>
          <w:color w:val="000000"/>
          <w:sz w:val="20"/>
          <w:szCs w:val="20"/>
          <w:bdr w:val="none" w:sz="0" w:space="0" w:color="auto" w:frame="1"/>
        </w:rPr>
        <w:t>process</w:t>
      </w:r>
      <w:r>
        <w:rPr>
          <w:rFonts w:ascii="Helvetica" w:hAnsi="Helvetica" w:cs="Helvetica"/>
          <w:color w:val="000000"/>
          <w:sz w:val="20"/>
          <w:szCs w:val="20"/>
        </w:rPr>
        <w:t> is an instance of a computer program that is being executed. Any process has 3 basic components:</w:t>
      </w:r>
    </w:p>
    <w:p w:rsidR="00C809ED" w:rsidRDefault="00C809ED" w:rsidP="00C809ED">
      <w:pPr>
        <w:numPr>
          <w:ilvl w:val="0"/>
          <w:numId w:val="7"/>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An executable program.</w:t>
      </w:r>
    </w:p>
    <w:p w:rsidR="00C809ED" w:rsidRDefault="00C809ED" w:rsidP="00C809ED">
      <w:pPr>
        <w:numPr>
          <w:ilvl w:val="0"/>
          <w:numId w:val="7"/>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The associated data needed by the program (variables, work space, buffers, etc.)</w:t>
      </w:r>
    </w:p>
    <w:p w:rsidR="00C809ED" w:rsidRDefault="00C809ED" w:rsidP="00C809ED">
      <w:pPr>
        <w:numPr>
          <w:ilvl w:val="0"/>
          <w:numId w:val="7"/>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The execution context of the program (State of process)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Fonts w:ascii="Helvetica" w:hAnsi="Helvetica" w:cs="Helvetica"/>
          <w:color w:val="000000"/>
          <w:sz w:val="20"/>
          <w:szCs w:val="20"/>
        </w:rPr>
        <w:t>A </w:t>
      </w:r>
      <w:r>
        <w:rPr>
          <w:rStyle w:val="Strong"/>
          <w:rFonts w:ascii="Helvetica" w:hAnsi="Helvetica" w:cs="Helvetica"/>
          <w:color w:val="000000"/>
          <w:sz w:val="20"/>
          <w:szCs w:val="20"/>
          <w:bdr w:val="none" w:sz="0" w:space="0" w:color="auto" w:frame="1"/>
        </w:rPr>
        <w:t>thread</w:t>
      </w:r>
      <w:r>
        <w:rPr>
          <w:rFonts w:ascii="Helvetica" w:hAnsi="Helvetica" w:cs="Helvetica"/>
          <w:color w:val="000000"/>
          <w:sz w:val="20"/>
          <w:szCs w:val="20"/>
        </w:rPr>
        <w:t> is an entity within a process that can be scheduled for execution. Also, it is the smallest unit of processing that can be performed in an OS (Operating System).</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br/>
      </w:r>
      <w:ins w:id="0" w:author="Unknown">
        <w:r>
          <w:rPr>
            <w:rFonts w:ascii="Helvetica" w:eastAsia="Times New Roman" w:hAnsi="Helvetica" w:cs="Helvetica"/>
            <w:color w:val="000000"/>
            <w:sz w:val="23"/>
            <w:szCs w:val="23"/>
            <w:bdr w:val="none" w:sz="0" w:space="0" w:color="auto" w:frame="1"/>
          </w:rPr>
          <w:t>In simple words, a </w:t>
        </w:r>
        <w:r>
          <w:rPr>
            <w:rStyle w:val="Strong"/>
            <w:rFonts w:ascii="Helvetica" w:eastAsia="Times New Roman" w:hAnsi="Helvetica" w:cs="Helvetica"/>
            <w:color w:val="000000"/>
            <w:sz w:val="23"/>
            <w:szCs w:val="23"/>
            <w:bdr w:val="none" w:sz="0" w:space="0" w:color="auto" w:frame="1"/>
          </w:rPr>
          <w:t>thread</w:t>
        </w:r>
        <w:r>
          <w:rPr>
            <w:rFonts w:ascii="Helvetica" w:eastAsia="Times New Roman" w:hAnsi="Helvetica" w:cs="Helvetica"/>
            <w:color w:val="000000"/>
            <w:sz w:val="23"/>
            <w:szCs w:val="23"/>
            <w:bdr w:val="none" w:sz="0" w:space="0" w:color="auto" w:frame="1"/>
          </w:rPr>
          <w:t xml:space="preserve"> is a sequence of such instructions within a program that can be </w:t>
        </w:r>
        <w:r>
          <w:rPr>
            <w:rFonts w:ascii="Helvetica" w:eastAsia="Times New Roman" w:hAnsi="Helvetica" w:cs="Helvetica"/>
            <w:color w:val="000000"/>
            <w:sz w:val="23"/>
            <w:szCs w:val="23"/>
            <w:bdr w:val="none" w:sz="0" w:space="0" w:color="auto" w:frame="1"/>
          </w:rPr>
          <w:lastRenderedPageBreak/>
          <w:t>executed independently of other code. For simplicity, you can assume that a thread is simply a subset of a process!</w:t>
        </w:r>
      </w:ins>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Fonts w:ascii="Helvetica" w:hAnsi="Helvetica" w:cs="Helvetica"/>
          <w:color w:val="000000"/>
          <w:sz w:val="20"/>
          <w:szCs w:val="20"/>
        </w:rPr>
        <w:t>A thread contains all this information in a </w:t>
      </w:r>
      <w:r>
        <w:rPr>
          <w:rStyle w:val="Strong"/>
          <w:rFonts w:ascii="Helvetica" w:hAnsi="Helvetica" w:cs="Helvetica"/>
          <w:color w:val="000000"/>
          <w:sz w:val="20"/>
          <w:szCs w:val="20"/>
          <w:bdr w:val="none" w:sz="0" w:space="0" w:color="auto" w:frame="1"/>
        </w:rPr>
        <w:t>Thread Control Block (TCB)</w:t>
      </w:r>
      <w:r>
        <w:rPr>
          <w:rFonts w:ascii="Helvetica" w:hAnsi="Helvetica" w:cs="Helvetica"/>
          <w:color w:val="000000"/>
          <w:sz w:val="20"/>
          <w:szCs w:val="20"/>
        </w:rPr>
        <w:t>:</w:t>
      </w:r>
    </w:p>
    <w:p w:rsidR="00C809ED" w:rsidRDefault="00C809ED" w:rsidP="00C809ED">
      <w:pPr>
        <w:numPr>
          <w:ilvl w:val="0"/>
          <w:numId w:val="8"/>
        </w:numPr>
        <w:ind w:left="54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Thread Identifier:</w:t>
      </w:r>
      <w:r>
        <w:rPr>
          <w:rFonts w:ascii="Helvetica" w:eastAsia="Times New Roman" w:hAnsi="Helvetica" w:cs="Helvetica"/>
          <w:color w:val="000000"/>
          <w:sz w:val="20"/>
          <w:szCs w:val="20"/>
        </w:rPr>
        <w:t> Unique id (TID) is assigned to every new thread</w:t>
      </w:r>
    </w:p>
    <w:p w:rsidR="00C809ED" w:rsidRDefault="00C809ED" w:rsidP="00C809ED">
      <w:pPr>
        <w:numPr>
          <w:ilvl w:val="0"/>
          <w:numId w:val="8"/>
        </w:numPr>
        <w:ind w:left="54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Stack pointer:</w:t>
      </w:r>
      <w:r>
        <w:rPr>
          <w:rFonts w:ascii="Helvetica" w:eastAsia="Times New Roman" w:hAnsi="Helvetica" w:cs="Helvetica"/>
          <w:color w:val="000000"/>
          <w:sz w:val="20"/>
          <w:szCs w:val="20"/>
        </w:rPr>
        <w:t> Points to thread’s stack in the process. Stack contains the local variables under thread’s scope.</w:t>
      </w:r>
    </w:p>
    <w:p w:rsidR="00C809ED" w:rsidRDefault="00C809ED" w:rsidP="00C809ED">
      <w:pPr>
        <w:numPr>
          <w:ilvl w:val="0"/>
          <w:numId w:val="8"/>
        </w:numPr>
        <w:ind w:left="54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Program counter:</w:t>
      </w:r>
      <w:r>
        <w:rPr>
          <w:rFonts w:ascii="Helvetica" w:eastAsia="Times New Roman" w:hAnsi="Helvetica" w:cs="Helvetica"/>
          <w:color w:val="000000"/>
          <w:sz w:val="20"/>
          <w:szCs w:val="20"/>
        </w:rPr>
        <w:t> a register which stores the address of the instruction currently being executed by thread.</w:t>
      </w:r>
    </w:p>
    <w:p w:rsidR="00C809ED" w:rsidRDefault="00C809ED" w:rsidP="00C809ED">
      <w:pPr>
        <w:numPr>
          <w:ilvl w:val="0"/>
          <w:numId w:val="8"/>
        </w:numPr>
        <w:ind w:left="54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Thread state:</w:t>
      </w:r>
      <w:r>
        <w:rPr>
          <w:rFonts w:ascii="Helvetica" w:eastAsia="Times New Roman" w:hAnsi="Helvetica" w:cs="Helvetica"/>
          <w:color w:val="000000"/>
          <w:sz w:val="20"/>
          <w:szCs w:val="20"/>
        </w:rPr>
        <w:t> can be running, ready, waiting, start or done.</w:t>
      </w:r>
    </w:p>
    <w:p w:rsidR="00C809ED" w:rsidRDefault="00C809ED" w:rsidP="00C809ED">
      <w:pPr>
        <w:numPr>
          <w:ilvl w:val="0"/>
          <w:numId w:val="8"/>
        </w:numPr>
        <w:ind w:left="54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Thread’s register set:</w:t>
      </w:r>
      <w:r>
        <w:rPr>
          <w:rFonts w:ascii="Helvetica" w:eastAsia="Times New Roman" w:hAnsi="Helvetica" w:cs="Helvetica"/>
          <w:color w:val="000000"/>
          <w:sz w:val="20"/>
          <w:szCs w:val="20"/>
        </w:rPr>
        <w:t> registers assigned to thread for computations.</w:t>
      </w:r>
    </w:p>
    <w:p w:rsidR="00C809ED" w:rsidRDefault="00C809ED" w:rsidP="00C809ED">
      <w:pPr>
        <w:numPr>
          <w:ilvl w:val="0"/>
          <w:numId w:val="8"/>
        </w:numPr>
        <w:ind w:left="54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Parent process Pointer:</w:t>
      </w:r>
      <w:r>
        <w:rPr>
          <w:rFonts w:ascii="Helvetica" w:eastAsia="Times New Roman" w:hAnsi="Helvetica" w:cs="Helvetica"/>
          <w:color w:val="000000"/>
          <w:sz w:val="20"/>
          <w:szCs w:val="20"/>
        </w:rPr>
        <w:t> A pointer to the Process control block (PCB) of the process that the thread lives on.</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Consider the diagram below to understand the relation between process and its thread: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5248275" cy="6105525"/>
            <wp:effectExtent l="0" t="0" r="0" b="9525"/>
            <wp:docPr id="8" name="Picture 8" descr="https://cdncontribute.geeksforgeeks.org/wp-content/uploads/multithreading-pyth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multithreading-python-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6105525"/>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lastRenderedPageBreak/>
        <w:t>Multithreading</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Multiple threads can exist within one process where:</w:t>
      </w:r>
    </w:p>
    <w:p w:rsidR="00C809ED" w:rsidRDefault="00C809ED" w:rsidP="00C809ED">
      <w:pPr>
        <w:numPr>
          <w:ilvl w:val="0"/>
          <w:numId w:val="9"/>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Each thread contains its own </w:t>
      </w:r>
      <w:r>
        <w:rPr>
          <w:rStyle w:val="Strong"/>
          <w:rFonts w:ascii="Helvetica" w:eastAsia="Times New Roman" w:hAnsi="Helvetica" w:cs="Helvetica"/>
          <w:color w:val="000000"/>
          <w:sz w:val="20"/>
          <w:szCs w:val="20"/>
          <w:bdr w:val="none" w:sz="0" w:space="0" w:color="auto" w:frame="1"/>
        </w:rPr>
        <w:t>register set</w:t>
      </w:r>
      <w:r>
        <w:rPr>
          <w:rFonts w:ascii="Helvetica" w:eastAsia="Times New Roman" w:hAnsi="Helvetica" w:cs="Helvetica"/>
          <w:color w:val="000000"/>
          <w:sz w:val="20"/>
          <w:szCs w:val="20"/>
        </w:rPr>
        <w:t> and </w:t>
      </w:r>
      <w:r>
        <w:rPr>
          <w:rStyle w:val="Strong"/>
          <w:rFonts w:ascii="Helvetica" w:eastAsia="Times New Roman" w:hAnsi="Helvetica" w:cs="Helvetica"/>
          <w:color w:val="000000"/>
          <w:sz w:val="20"/>
          <w:szCs w:val="20"/>
          <w:bdr w:val="none" w:sz="0" w:space="0" w:color="auto" w:frame="1"/>
        </w:rPr>
        <w:t>local variables (stored in stack)</w:t>
      </w:r>
      <w:r>
        <w:rPr>
          <w:rFonts w:ascii="Helvetica" w:eastAsia="Times New Roman" w:hAnsi="Helvetica" w:cs="Helvetica"/>
          <w:color w:val="000000"/>
          <w:sz w:val="20"/>
          <w:szCs w:val="20"/>
        </w:rPr>
        <w:t>.</w:t>
      </w:r>
    </w:p>
    <w:p w:rsidR="00C809ED" w:rsidRDefault="00C809ED" w:rsidP="00C809ED">
      <w:pPr>
        <w:numPr>
          <w:ilvl w:val="0"/>
          <w:numId w:val="9"/>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All thread of a process </w:t>
      </w:r>
      <w:proofErr w:type="gramStart"/>
      <w:r>
        <w:rPr>
          <w:rFonts w:ascii="Helvetica" w:eastAsia="Times New Roman" w:hAnsi="Helvetica" w:cs="Helvetica"/>
          <w:color w:val="000000"/>
          <w:sz w:val="20"/>
          <w:szCs w:val="20"/>
        </w:rPr>
        <w:t>share</w:t>
      </w:r>
      <w:proofErr w:type="gramEnd"/>
      <w:r>
        <w:rPr>
          <w:rFonts w:ascii="Helvetica" w:eastAsia="Times New Roman" w:hAnsi="Helvetica" w:cs="Helvetica"/>
          <w:color w:val="000000"/>
          <w:sz w:val="20"/>
          <w:szCs w:val="20"/>
        </w:rPr>
        <w:t> </w:t>
      </w:r>
      <w:r>
        <w:rPr>
          <w:rStyle w:val="Strong"/>
          <w:rFonts w:ascii="Helvetica" w:eastAsia="Times New Roman" w:hAnsi="Helvetica" w:cs="Helvetica"/>
          <w:color w:val="000000"/>
          <w:sz w:val="20"/>
          <w:szCs w:val="20"/>
          <w:bdr w:val="none" w:sz="0" w:space="0" w:color="auto" w:frame="1"/>
        </w:rPr>
        <w:t>global variables (stored in heap)</w:t>
      </w:r>
      <w:r>
        <w:rPr>
          <w:rFonts w:ascii="Helvetica" w:eastAsia="Times New Roman" w:hAnsi="Helvetica" w:cs="Helvetica"/>
          <w:color w:val="000000"/>
          <w:sz w:val="20"/>
          <w:szCs w:val="20"/>
        </w:rPr>
        <w:t> and the </w:t>
      </w:r>
      <w:r>
        <w:rPr>
          <w:rStyle w:val="Strong"/>
          <w:rFonts w:ascii="Helvetica" w:eastAsia="Times New Roman" w:hAnsi="Helvetica" w:cs="Helvetica"/>
          <w:color w:val="000000"/>
          <w:sz w:val="20"/>
          <w:szCs w:val="20"/>
          <w:bdr w:val="none" w:sz="0" w:space="0" w:color="auto" w:frame="1"/>
        </w:rPr>
        <w:t>program code</w:t>
      </w:r>
      <w:r>
        <w:rPr>
          <w:rFonts w:ascii="Helvetica" w:eastAsia="Times New Roman" w:hAnsi="Helvetica" w:cs="Helvetica"/>
          <w:color w:val="000000"/>
          <w:sz w:val="20"/>
          <w:szCs w:val="20"/>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Consider the diagram below to understand how multiple threads exist in memory:</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5715000" cy="2857500"/>
            <wp:effectExtent l="0" t="0" r="0" b="0"/>
            <wp:docPr id="7" name="Picture 7" descr="https://cdncontribute.geeksforgeeks.org/wp-content/uploads/multithreading-pyth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multithreading-python-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Multithreading</w:t>
      </w:r>
      <w:r>
        <w:rPr>
          <w:rFonts w:ascii="Helvetica" w:hAnsi="Helvetica" w:cs="Helvetica"/>
          <w:color w:val="000000"/>
          <w:sz w:val="20"/>
          <w:szCs w:val="20"/>
        </w:rPr>
        <w:t> is defined as the ability of a processor to execute multiple threads concurrently.</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000000"/>
          <w:sz w:val="20"/>
          <w:szCs w:val="20"/>
        </w:rPr>
      </w:pPr>
      <w:r>
        <w:rPr>
          <w:rFonts w:ascii="Helvetica" w:hAnsi="Helvetica" w:cs="Helvetica"/>
          <w:i/>
          <w:iCs/>
          <w:color w:val="000000"/>
          <w:sz w:val="20"/>
          <w:szCs w:val="20"/>
        </w:rPr>
        <w:t>In a simple, single-core CPU, it is achieved using frequent switching between threads. This is termed as </w:t>
      </w:r>
      <w:r>
        <w:rPr>
          <w:rStyle w:val="Strong"/>
          <w:rFonts w:ascii="Helvetica" w:hAnsi="Helvetica" w:cs="Helvetica"/>
          <w:i/>
          <w:iCs/>
          <w:color w:val="000000"/>
          <w:sz w:val="20"/>
          <w:szCs w:val="20"/>
          <w:bdr w:val="none" w:sz="0" w:space="0" w:color="auto" w:frame="1"/>
        </w:rPr>
        <w:t>context switching</w:t>
      </w:r>
      <w:r>
        <w:rPr>
          <w:rFonts w:ascii="Helvetica" w:hAnsi="Helvetica" w:cs="Helvetica"/>
          <w:i/>
          <w:iCs/>
          <w:color w:val="000000"/>
          <w:sz w:val="20"/>
          <w:szCs w:val="20"/>
        </w:rPr>
        <w:t xml:space="preserve">. In context switching, the state of a thread is saved and state of another thread is loaded whenever any interrupt (due to I/O or manually set) takes place. Context switching takes place so frequently that all the threads appear to be running </w:t>
      </w:r>
      <w:proofErr w:type="spellStart"/>
      <w:r>
        <w:rPr>
          <w:rFonts w:ascii="Helvetica" w:hAnsi="Helvetica" w:cs="Helvetica"/>
          <w:i/>
          <w:iCs/>
          <w:color w:val="000000"/>
          <w:sz w:val="20"/>
          <w:szCs w:val="20"/>
        </w:rPr>
        <w:t>parallely</w:t>
      </w:r>
      <w:proofErr w:type="spellEnd"/>
      <w:r>
        <w:rPr>
          <w:rFonts w:ascii="Helvetica" w:hAnsi="Helvetica" w:cs="Helvetica"/>
          <w:i/>
          <w:iCs/>
          <w:color w:val="000000"/>
          <w:sz w:val="20"/>
          <w:szCs w:val="20"/>
        </w:rPr>
        <w:t xml:space="preserve"> (this is termed as </w:t>
      </w:r>
      <w:r>
        <w:rPr>
          <w:rStyle w:val="Strong"/>
          <w:rFonts w:ascii="Helvetica" w:hAnsi="Helvetica" w:cs="Helvetica"/>
          <w:i/>
          <w:iCs/>
          <w:color w:val="000000"/>
          <w:sz w:val="20"/>
          <w:szCs w:val="20"/>
          <w:bdr w:val="none" w:sz="0" w:space="0" w:color="auto" w:frame="1"/>
        </w:rPr>
        <w:t>multitasking</w:t>
      </w:r>
      <w:r>
        <w:rPr>
          <w:rFonts w:ascii="Helvetica" w:hAnsi="Helvetica" w:cs="Helvetica"/>
          <w:i/>
          <w:iCs/>
          <w:color w:val="000000"/>
          <w:sz w:val="20"/>
          <w:szCs w:val="20"/>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Consider the diagram below in which a process contains two active threads: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noProof/>
          <w:color w:val="000000"/>
          <w:sz w:val="20"/>
          <w:szCs w:val="20"/>
        </w:rPr>
        <w:lastRenderedPageBreak/>
        <w:drawing>
          <wp:inline distT="0" distB="0" distL="0" distR="0">
            <wp:extent cx="4286250" cy="4048125"/>
            <wp:effectExtent l="0" t="0" r="0" b="0"/>
            <wp:docPr id="6" name="Picture 6" descr="https://cdncontribute.geeksforgeeks.org/wp-content/uploads/multithreading-pytho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ntribute.geeksforgeeks.org/wp-content/uploads/multithreading-python-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048125"/>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Multithreading in Python</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textAlignment w:val="baseline"/>
        <w:rPr>
          <w:rFonts w:ascii="Helvetica" w:hAnsi="Helvetica" w:cs="Helvetica"/>
          <w:color w:val="000000"/>
          <w:sz w:val="20"/>
          <w:szCs w:val="20"/>
        </w:rPr>
      </w:pPr>
      <w:r>
        <w:rPr>
          <w:rFonts w:ascii="Verdana" w:hAnsi="Verdana"/>
          <w:color w:val="000000"/>
          <w:sz w:val="20"/>
          <w:szCs w:val="20"/>
        </w:rPr>
        <w:t>There are two modules which support the usage of threads in Python:</w:t>
      </w:r>
    </w:p>
    <w:p w:rsidR="00C809ED" w:rsidRDefault="00C809ED" w:rsidP="00C809ED">
      <w:pPr>
        <w:numPr>
          <w:ilvl w:val="0"/>
          <w:numId w:val="10"/>
        </w:numPr>
        <w:spacing w:before="100" w:beforeAutospacing="1" w:after="100" w:afterAutospacing="1" w:line="285" w:lineRule="atLeast"/>
        <w:jc w:val="both"/>
        <w:textAlignment w:val="baseline"/>
        <w:rPr>
          <w:rFonts w:ascii="Verdana" w:eastAsia="Times New Roman" w:hAnsi="Verdana"/>
          <w:color w:val="555555"/>
          <w:sz w:val="20"/>
          <w:szCs w:val="20"/>
        </w:rPr>
      </w:pPr>
      <w:r>
        <w:rPr>
          <w:rFonts w:ascii="Verdana" w:eastAsia="Times New Roman" w:hAnsi="Verdana"/>
          <w:color w:val="000000"/>
          <w:sz w:val="20"/>
          <w:szCs w:val="20"/>
        </w:rPr>
        <w:t>thread</w:t>
      </w:r>
    </w:p>
    <w:p w:rsidR="00C809ED" w:rsidRDefault="00C809ED" w:rsidP="00C809ED">
      <w:pPr>
        <w:numPr>
          <w:ilvl w:val="0"/>
          <w:numId w:val="10"/>
        </w:numPr>
        <w:spacing w:before="100" w:beforeAutospacing="1" w:after="100" w:afterAutospacing="1" w:line="285" w:lineRule="atLeast"/>
        <w:jc w:val="both"/>
        <w:textAlignment w:val="baseline"/>
        <w:rPr>
          <w:rFonts w:ascii="Verdana" w:eastAsia="Times New Roman" w:hAnsi="Verdana"/>
          <w:color w:val="555555"/>
          <w:sz w:val="20"/>
          <w:szCs w:val="20"/>
        </w:rPr>
      </w:pPr>
      <w:r>
        <w:rPr>
          <w:rFonts w:ascii="Verdana" w:eastAsia="Times New Roman" w:hAnsi="Verdana"/>
          <w:color w:val="000000"/>
          <w:sz w:val="20"/>
          <w:szCs w:val="20"/>
        </w:rPr>
        <w:t>threading</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textAlignment w:val="baseline"/>
        <w:rPr>
          <w:rFonts w:ascii="Calibri" w:hAnsi="Calibri"/>
          <w:color w:val="000000"/>
        </w:rPr>
      </w:pPr>
      <w:r>
        <w:rPr>
          <w:rFonts w:ascii="Arial" w:hAnsi="Arial" w:cs="Arial"/>
          <w:color w:val="000000"/>
          <w:sz w:val="20"/>
          <w:szCs w:val="20"/>
        </w:rPr>
        <w:t xml:space="preserve">The thread module has been considered as "deprecated" for quite a long time. Users have been encouraged to use the threading module instead. </w:t>
      </w:r>
      <w:proofErr w:type="spellStart"/>
      <w:proofErr w:type="gramStart"/>
      <w:r>
        <w:rPr>
          <w:rFonts w:ascii="Arial" w:hAnsi="Arial" w:cs="Arial"/>
          <w:color w:val="000000"/>
          <w:sz w:val="20"/>
          <w:szCs w:val="20"/>
        </w:rPr>
        <w:t>So,in</w:t>
      </w:r>
      <w:proofErr w:type="spellEnd"/>
      <w:proofErr w:type="gramEnd"/>
      <w:r>
        <w:rPr>
          <w:rFonts w:ascii="Arial" w:hAnsi="Arial" w:cs="Arial"/>
          <w:color w:val="000000"/>
          <w:sz w:val="20"/>
          <w:szCs w:val="20"/>
        </w:rPr>
        <w:t xml:space="preserve"> Python 3 the module "thread" is not available anymore. But that's not really true: It has been renamed to "_thread" for backwards incompatibilities in Python3. </w:t>
      </w:r>
      <w:r>
        <w:rPr>
          <w:rFonts w:ascii="Verdana" w:hAnsi="Verdana"/>
          <w:color w:val="555555"/>
          <w:sz w:val="20"/>
          <w:szCs w:val="20"/>
        </w:rPr>
        <w:br/>
      </w:r>
      <w:r>
        <w:rPr>
          <w:rFonts w:ascii="Arial" w:hAnsi="Arial" w:cs="Arial"/>
          <w:color w:val="000000"/>
          <w:sz w:val="20"/>
          <w:szCs w:val="20"/>
        </w:rPr>
        <w:t>The module "thread" treats a thread as a function, while the module "threading" is implemented in an object oriented way</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textAlignment w:val="baseline"/>
        <w:rPr>
          <w:rFonts w:ascii="Helvetica" w:eastAsia="Times New Roman" w:hAnsi="Helvetica" w:cs="Helvetica"/>
          <w:b/>
          <w:bCs/>
          <w:color w:val="000000"/>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textAlignment w:val="baseline"/>
        <w:rPr>
          <w:rFonts w:ascii="Helvetica" w:hAnsi="Helvetica" w:cs="Helvetica"/>
          <w:color w:val="000000"/>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threading</w:t>
      </w:r>
      <w:r>
        <w:rPr>
          <w:rFonts w:ascii="Helvetica" w:hAnsi="Helvetica" w:cs="Helvetica"/>
          <w:color w:val="000000"/>
          <w:sz w:val="20"/>
          <w:szCs w:val="20"/>
        </w:rPr>
        <w:t> module provides a very simple and intuitive API for spawning multiple threads in a program.</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Let us consider a simple example using threading module:</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 Python program to illustrate the concept</w:t>
            </w:r>
          </w:p>
          <w:p w:rsidR="00C809ED" w:rsidRDefault="00C809ED">
            <w:pPr>
              <w:rPr>
                <w:rFonts w:eastAsia="Times New Roman"/>
              </w:rPr>
            </w:pPr>
            <w:r>
              <w:rPr>
                <w:rStyle w:val="HTMLCode"/>
              </w:rPr>
              <w:t># of threading</w:t>
            </w:r>
          </w:p>
          <w:p w:rsidR="00C809ED" w:rsidRDefault="00C809ED">
            <w:pPr>
              <w:rPr>
                <w:rFonts w:eastAsia="Times New Roman"/>
              </w:rPr>
            </w:pPr>
            <w:r>
              <w:rPr>
                <w:rStyle w:val="HTMLCode"/>
              </w:rPr>
              <w:t># importing the threading module</w:t>
            </w:r>
          </w:p>
          <w:p w:rsidR="00C809ED" w:rsidRDefault="00C809ED">
            <w:pPr>
              <w:rPr>
                <w:rFonts w:eastAsia="Times New Roman"/>
              </w:rPr>
            </w:pPr>
            <w:r>
              <w:rPr>
                <w:rStyle w:val="HTMLCode"/>
              </w:rPr>
              <w:t>import</w:t>
            </w:r>
            <w:r>
              <w:rPr>
                <w:rFonts w:eastAsia="Times New Roman"/>
              </w:rPr>
              <w:t> </w:t>
            </w:r>
            <w:r>
              <w:rPr>
                <w:rStyle w:val="HTMLCode"/>
              </w:rPr>
              <w:t>threading</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print_cube</w:t>
            </w:r>
            <w:proofErr w:type="spellEnd"/>
            <w:r>
              <w:rPr>
                <w:rStyle w:val="HTMLCode"/>
              </w:rPr>
              <w:t>(</w:t>
            </w:r>
            <w:proofErr w:type="spellStart"/>
            <w:r>
              <w:rPr>
                <w:rStyle w:val="HTMLCode"/>
              </w:rPr>
              <w:t>num</w:t>
            </w:r>
            <w:proofErr w:type="spellEnd"/>
            <w:r>
              <w:rPr>
                <w:rStyle w:val="HTMLCode"/>
              </w:rPr>
              <w:t>):</w:t>
            </w:r>
          </w:p>
          <w:p w:rsidR="00C809ED" w:rsidRDefault="00C809ED">
            <w:pPr>
              <w:rPr>
                <w:rFonts w:eastAsia="Times New Roman"/>
              </w:rPr>
            </w:pPr>
            <w:r>
              <w:rPr>
                <w:rStyle w:val="HTMLCode"/>
              </w:rPr>
              <w:lastRenderedPageBreak/>
              <w:t>    """</w:t>
            </w:r>
          </w:p>
          <w:p w:rsidR="00C809ED" w:rsidRDefault="00C809ED">
            <w:pPr>
              <w:rPr>
                <w:rFonts w:eastAsia="Times New Roman"/>
              </w:rPr>
            </w:pPr>
            <w:r>
              <w:rPr>
                <w:rStyle w:val="HTMLCode"/>
              </w:rPr>
              <w:t xml:space="preserve">    function to print cube of given </w:t>
            </w:r>
            <w:proofErr w:type="spellStart"/>
            <w:r>
              <w:rPr>
                <w:rStyle w:val="HTMLCode"/>
              </w:rPr>
              <w:t>num</w:t>
            </w:r>
            <w:proofErr w:type="spellEnd"/>
          </w:p>
          <w:p w:rsidR="00C809ED" w:rsidRDefault="00C809ED">
            <w:pPr>
              <w:rPr>
                <w:rFonts w:eastAsia="Times New Roman"/>
              </w:rPr>
            </w:pPr>
            <w:r>
              <w:rPr>
                <w:rStyle w:val="HTMLCode"/>
              </w:rPr>
              <w:t>    """</w:t>
            </w:r>
          </w:p>
          <w:p w:rsidR="00C809ED" w:rsidRDefault="00C809ED">
            <w:pPr>
              <w:rPr>
                <w:rFonts w:eastAsia="Times New Roman"/>
              </w:rPr>
            </w:pPr>
            <w:r>
              <w:rPr>
                <w:rStyle w:val="HTMLCode"/>
              </w:rPr>
              <w:t>    </w:t>
            </w:r>
            <w:proofErr w:type="gramStart"/>
            <w:r>
              <w:rPr>
                <w:rStyle w:val="HTMLCode"/>
              </w:rPr>
              <w:t>print(</w:t>
            </w:r>
            <w:proofErr w:type="gramEnd"/>
            <w:r>
              <w:rPr>
                <w:rStyle w:val="HTMLCode"/>
              </w:rPr>
              <w:t>"Cube: {}".format(</w:t>
            </w:r>
            <w:proofErr w:type="spellStart"/>
            <w:r>
              <w:rPr>
                <w:rStyle w:val="HTMLCode"/>
              </w:rPr>
              <w:t>num</w:t>
            </w:r>
            <w:proofErr w:type="spellEnd"/>
            <w:r>
              <w:rPr>
                <w:rStyle w:val="HTMLCode"/>
              </w:rPr>
              <w:t> *</w:t>
            </w:r>
            <w:r>
              <w:rPr>
                <w:rFonts w:eastAsia="Times New Roman"/>
              </w:rPr>
              <w:t> </w:t>
            </w:r>
            <w:proofErr w:type="spellStart"/>
            <w:r>
              <w:rPr>
                <w:rStyle w:val="HTMLCode"/>
              </w:rPr>
              <w:t>num</w:t>
            </w:r>
            <w:proofErr w:type="spellEnd"/>
            <w:r>
              <w:rPr>
                <w:rStyle w:val="HTMLCode"/>
              </w:rPr>
              <w:t> *</w:t>
            </w:r>
            <w:r>
              <w:rPr>
                <w:rFonts w:eastAsia="Times New Roman"/>
              </w:rPr>
              <w:t> </w:t>
            </w:r>
            <w:proofErr w:type="spellStart"/>
            <w:r>
              <w:rPr>
                <w:rStyle w:val="HTMLCode"/>
              </w:rPr>
              <w:t>num</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print_square</w:t>
            </w:r>
            <w:proofErr w:type="spellEnd"/>
            <w:r>
              <w:rPr>
                <w:rStyle w:val="HTMLCode"/>
              </w:rPr>
              <w:t>(</w:t>
            </w:r>
            <w:proofErr w:type="spellStart"/>
            <w:r>
              <w:rPr>
                <w:rStyle w:val="HTMLCode"/>
              </w:rPr>
              <w:t>num</w:t>
            </w:r>
            <w:proofErr w:type="spellEnd"/>
            <w:r>
              <w:rPr>
                <w:rStyle w:val="HTMLCode"/>
              </w:rPr>
              <w:t>):</w:t>
            </w:r>
          </w:p>
          <w:p w:rsidR="00C809ED" w:rsidRDefault="00C809ED">
            <w:pPr>
              <w:rPr>
                <w:rFonts w:eastAsia="Times New Roman"/>
              </w:rPr>
            </w:pPr>
            <w:r>
              <w:rPr>
                <w:rStyle w:val="HTMLCode"/>
              </w:rPr>
              <w:t>    """</w:t>
            </w:r>
          </w:p>
          <w:p w:rsidR="00C809ED" w:rsidRDefault="00C809ED">
            <w:pPr>
              <w:rPr>
                <w:rFonts w:eastAsia="Times New Roman"/>
              </w:rPr>
            </w:pPr>
            <w:r>
              <w:rPr>
                <w:rStyle w:val="HTMLCode"/>
              </w:rPr>
              <w:t xml:space="preserve">    function to print square of given </w:t>
            </w:r>
            <w:proofErr w:type="spellStart"/>
            <w:r>
              <w:rPr>
                <w:rStyle w:val="HTMLCode"/>
              </w:rPr>
              <w:t>num</w:t>
            </w:r>
            <w:proofErr w:type="spellEnd"/>
          </w:p>
          <w:p w:rsidR="00C809ED" w:rsidRDefault="00C809ED">
            <w:pPr>
              <w:rPr>
                <w:rFonts w:eastAsia="Times New Roman"/>
              </w:rPr>
            </w:pPr>
            <w:r>
              <w:rPr>
                <w:rStyle w:val="HTMLCode"/>
              </w:rPr>
              <w:t>    """</w:t>
            </w:r>
          </w:p>
          <w:p w:rsidR="00C809ED" w:rsidRDefault="00C809ED">
            <w:pPr>
              <w:rPr>
                <w:rFonts w:eastAsia="Times New Roman"/>
              </w:rPr>
            </w:pPr>
            <w:r>
              <w:rPr>
                <w:rStyle w:val="HTMLCode"/>
              </w:rPr>
              <w:t>    </w:t>
            </w:r>
            <w:proofErr w:type="gramStart"/>
            <w:r>
              <w:rPr>
                <w:rStyle w:val="HTMLCode"/>
              </w:rPr>
              <w:t>print(</w:t>
            </w:r>
            <w:proofErr w:type="gramEnd"/>
            <w:r>
              <w:rPr>
                <w:rStyle w:val="HTMLCode"/>
              </w:rPr>
              <w:t>"Square: {}".format(</w:t>
            </w:r>
            <w:proofErr w:type="spellStart"/>
            <w:r>
              <w:rPr>
                <w:rStyle w:val="HTMLCode"/>
              </w:rPr>
              <w:t>num</w:t>
            </w:r>
            <w:proofErr w:type="spellEnd"/>
            <w:r>
              <w:rPr>
                <w:rStyle w:val="HTMLCode"/>
              </w:rPr>
              <w:t> *</w:t>
            </w:r>
            <w:r>
              <w:rPr>
                <w:rFonts w:eastAsia="Times New Roman"/>
              </w:rPr>
              <w:t> </w:t>
            </w:r>
            <w:proofErr w:type="spellStart"/>
            <w:r>
              <w:rPr>
                <w:rStyle w:val="HTMLCode"/>
              </w:rPr>
              <w:t>num</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 creating thread</w:t>
            </w:r>
          </w:p>
          <w:p w:rsidR="00C809ED" w:rsidRDefault="00C809ED">
            <w:pPr>
              <w:rPr>
                <w:rFonts w:eastAsia="Times New Roman"/>
              </w:rPr>
            </w:pPr>
            <w:r>
              <w:rPr>
                <w:rStyle w:val="HTMLCode"/>
              </w:rPr>
              <w:t>    t1 =</w:t>
            </w:r>
            <w:r>
              <w:rPr>
                <w:rFonts w:eastAsia="Times New Roman"/>
              </w:rPr>
              <w:t> </w:t>
            </w:r>
            <w:proofErr w:type="spellStart"/>
            <w:proofErr w:type="gramStart"/>
            <w:r>
              <w:rPr>
                <w:rStyle w:val="HTMLCode"/>
              </w:rPr>
              <w:t>threading.Thread</w:t>
            </w:r>
            <w:proofErr w:type="spellEnd"/>
            <w:proofErr w:type="gramEnd"/>
            <w:r>
              <w:rPr>
                <w:rStyle w:val="HTMLCode"/>
              </w:rPr>
              <w:t>(target=</w:t>
            </w:r>
            <w:proofErr w:type="spellStart"/>
            <w:r>
              <w:rPr>
                <w:rStyle w:val="HTMLCode"/>
              </w:rPr>
              <w:t>print_square</w:t>
            </w:r>
            <w:proofErr w:type="spellEnd"/>
            <w:r>
              <w:rPr>
                <w:rStyle w:val="HTMLCode"/>
              </w:rPr>
              <w:t xml:space="preserve">, </w:t>
            </w:r>
            <w:proofErr w:type="spellStart"/>
            <w:r>
              <w:rPr>
                <w:rStyle w:val="HTMLCode"/>
              </w:rPr>
              <w:t>args</w:t>
            </w:r>
            <w:proofErr w:type="spellEnd"/>
            <w:r>
              <w:rPr>
                <w:rStyle w:val="HTMLCode"/>
              </w:rPr>
              <w:t>=(10,))</w:t>
            </w:r>
          </w:p>
          <w:p w:rsidR="00C809ED" w:rsidRDefault="00C809ED">
            <w:pPr>
              <w:rPr>
                <w:rFonts w:eastAsia="Times New Roman"/>
              </w:rPr>
            </w:pPr>
            <w:r>
              <w:rPr>
                <w:rStyle w:val="HTMLCode"/>
              </w:rPr>
              <w:t>    t2 =</w:t>
            </w:r>
            <w:r>
              <w:rPr>
                <w:rFonts w:eastAsia="Times New Roman"/>
              </w:rPr>
              <w:t> </w:t>
            </w:r>
            <w:proofErr w:type="spellStart"/>
            <w:proofErr w:type="gramStart"/>
            <w:r>
              <w:rPr>
                <w:rStyle w:val="HTMLCode"/>
              </w:rPr>
              <w:t>threading.Thread</w:t>
            </w:r>
            <w:proofErr w:type="spellEnd"/>
            <w:proofErr w:type="gramEnd"/>
            <w:r>
              <w:rPr>
                <w:rStyle w:val="HTMLCode"/>
              </w:rPr>
              <w:t>(target=</w:t>
            </w:r>
            <w:proofErr w:type="spellStart"/>
            <w:r>
              <w:rPr>
                <w:rStyle w:val="HTMLCode"/>
              </w:rPr>
              <w:t>print_cube</w:t>
            </w:r>
            <w:proofErr w:type="spellEnd"/>
            <w:r>
              <w:rPr>
                <w:rStyle w:val="HTMLCode"/>
              </w:rPr>
              <w:t xml:space="preserve">, </w:t>
            </w:r>
            <w:proofErr w:type="spellStart"/>
            <w:r>
              <w:rPr>
                <w:rStyle w:val="HTMLCode"/>
              </w:rPr>
              <w:t>args</w:t>
            </w:r>
            <w:proofErr w:type="spellEnd"/>
            <w:r>
              <w:rPr>
                <w:rStyle w:val="HTMLCode"/>
              </w:rPr>
              <w:t>=(10,))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starting thread 1</w:t>
            </w:r>
          </w:p>
          <w:p w:rsidR="00C809ED" w:rsidRDefault="00C809ED">
            <w:pPr>
              <w:rPr>
                <w:rFonts w:eastAsia="Times New Roman"/>
              </w:rPr>
            </w:pPr>
            <w:r>
              <w:rPr>
                <w:rStyle w:val="HTMLCode"/>
              </w:rPr>
              <w:t>    t</w:t>
            </w:r>
            <w:proofErr w:type="gramStart"/>
            <w:r>
              <w:rPr>
                <w:rStyle w:val="HTMLCode"/>
              </w:rPr>
              <w:t>1.start</w:t>
            </w:r>
            <w:proofErr w:type="gramEnd"/>
            <w:r>
              <w:rPr>
                <w:rStyle w:val="HTMLCode"/>
              </w:rPr>
              <w:t>()</w:t>
            </w:r>
          </w:p>
          <w:p w:rsidR="00C809ED" w:rsidRDefault="00C809ED">
            <w:pPr>
              <w:rPr>
                <w:rFonts w:eastAsia="Times New Roman"/>
              </w:rPr>
            </w:pPr>
            <w:r>
              <w:rPr>
                <w:rStyle w:val="HTMLCode"/>
              </w:rPr>
              <w:t>    # starting thread 2</w:t>
            </w:r>
          </w:p>
          <w:p w:rsidR="00C809ED" w:rsidRDefault="00C809ED">
            <w:pPr>
              <w:rPr>
                <w:rFonts w:eastAsia="Times New Roman"/>
              </w:rPr>
            </w:pPr>
            <w:r>
              <w:rPr>
                <w:rStyle w:val="HTMLCode"/>
              </w:rPr>
              <w:t>    t</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wait until thread 1 is completely executed</w:t>
            </w:r>
          </w:p>
          <w:p w:rsidR="00C809ED" w:rsidRDefault="00C809ED">
            <w:pPr>
              <w:rPr>
                <w:rFonts w:eastAsia="Times New Roman"/>
              </w:rPr>
            </w:pPr>
            <w:r>
              <w:rPr>
                <w:rStyle w:val="HTMLCode"/>
              </w:rPr>
              <w:t>    t</w:t>
            </w:r>
            <w:proofErr w:type="gramStart"/>
            <w:r>
              <w:rPr>
                <w:rStyle w:val="HTMLCode"/>
              </w:rPr>
              <w:t>1.join</w:t>
            </w:r>
            <w:proofErr w:type="gramEnd"/>
            <w:r>
              <w:rPr>
                <w:rStyle w:val="HTMLCode"/>
              </w:rPr>
              <w:t>()</w:t>
            </w:r>
          </w:p>
          <w:p w:rsidR="00C809ED" w:rsidRDefault="00C809ED">
            <w:pPr>
              <w:rPr>
                <w:rFonts w:eastAsia="Times New Roman"/>
              </w:rPr>
            </w:pPr>
            <w:r>
              <w:rPr>
                <w:rStyle w:val="HTMLCode"/>
              </w:rPr>
              <w:t>    # wait until thread 2 is completely executed</w:t>
            </w:r>
          </w:p>
          <w:p w:rsidR="00C809ED" w:rsidRDefault="00C809ED">
            <w:pPr>
              <w:rPr>
                <w:rFonts w:eastAsia="Times New Roman"/>
              </w:rPr>
            </w:pPr>
            <w:r>
              <w:rPr>
                <w:rStyle w:val="HTMLCode"/>
              </w:rPr>
              <w:t>    t</w:t>
            </w:r>
            <w:proofErr w:type="gramStart"/>
            <w:r>
              <w:rPr>
                <w:rStyle w:val="HTMLCode"/>
              </w:rPr>
              <w:t>2.join</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both threads completely executed</w:t>
            </w:r>
          </w:p>
          <w:p w:rsidR="00C809ED" w:rsidRDefault="00C809ED">
            <w:pPr>
              <w:rPr>
                <w:rFonts w:eastAsia="Times New Roman"/>
              </w:rPr>
            </w:pPr>
            <w:r>
              <w:rPr>
                <w:rStyle w:val="HTMLCode"/>
              </w:rPr>
              <w:t>    print("Done!")</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textAlignment w:val="baseline"/>
        <w:rPr>
          <w:rFonts w:ascii="Helvetica" w:eastAsia="Times New Roman" w:hAnsi="Helvetica" w:cs="Helvetica"/>
          <w:color w:val="000000"/>
          <w:sz w:val="20"/>
          <w:szCs w:val="20"/>
        </w:rPr>
      </w:pP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Square: 10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Cube: 1000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Done!</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Let us try to understand the above code:</w:t>
      </w:r>
    </w:p>
    <w:p w:rsidR="00C809ED" w:rsidRDefault="00C809ED" w:rsidP="00C809ED">
      <w:pPr>
        <w:numPr>
          <w:ilvl w:val="0"/>
          <w:numId w:val="11"/>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To import the threading module, we do: </w:t>
      </w:r>
    </w:p>
    <w:p w:rsidR="00C809ED" w:rsidRDefault="00C809ED" w:rsidP="00C809ED">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import threading</w:t>
      </w:r>
    </w:p>
    <w:p w:rsidR="00C809ED" w:rsidRDefault="00C809ED" w:rsidP="00C809ED">
      <w:pPr>
        <w:numPr>
          <w:ilvl w:val="0"/>
          <w:numId w:val="11"/>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To create a new thread, we create an object of </w:t>
      </w:r>
      <w:r>
        <w:rPr>
          <w:rStyle w:val="Strong"/>
          <w:rFonts w:ascii="Helvetica" w:eastAsia="Times New Roman" w:hAnsi="Helvetica" w:cs="Helvetica"/>
          <w:color w:val="000000"/>
          <w:sz w:val="20"/>
          <w:szCs w:val="20"/>
          <w:bdr w:val="none" w:sz="0" w:space="0" w:color="auto" w:frame="1"/>
        </w:rPr>
        <w:t>Thread</w:t>
      </w:r>
      <w:r>
        <w:rPr>
          <w:rFonts w:ascii="Helvetica" w:eastAsia="Times New Roman" w:hAnsi="Helvetica" w:cs="Helvetica"/>
          <w:color w:val="000000"/>
          <w:sz w:val="20"/>
          <w:szCs w:val="20"/>
        </w:rPr>
        <w:t xml:space="preserve"> class. It takes following arguments: </w:t>
      </w:r>
    </w:p>
    <w:p w:rsidR="00C809ED" w:rsidRDefault="00C809ED" w:rsidP="00C809ED">
      <w:pPr>
        <w:numPr>
          <w:ilvl w:val="1"/>
          <w:numId w:val="11"/>
        </w:numPr>
        <w:ind w:left="1080"/>
        <w:jc w:val="both"/>
        <w:textAlignment w:val="baseline"/>
        <w:rPr>
          <w:rFonts w:ascii="Helvetica" w:eastAsia="Times New Roman" w:hAnsi="Helvetica" w:cs="Helvetica"/>
          <w:color w:val="000000"/>
          <w:sz w:val="20"/>
          <w:szCs w:val="20"/>
        </w:rPr>
      </w:pPr>
      <w:r>
        <w:rPr>
          <w:rStyle w:val="Strong"/>
          <w:rFonts w:ascii="Helvetica" w:eastAsia="Times New Roman" w:hAnsi="Helvetica" w:cs="Helvetica"/>
          <w:color w:val="000000"/>
          <w:sz w:val="20"/>
          <w:szCs w:val="20"/>
          <w:bdr w:val="none" w:sz="0" w:space="0" w:color="auto" w:frame="1"/>
        </w:rPr>
        <w:t>target</w:t>
      </w:r>
      <w:r>
        <w:rPr>
          <w:rFonts w:ascii="Helvetica" w:eastAsia="Times New Roman" w:hAnsi="Helvetica" w:cs="Helvetica"/>
          <w:color w:val="000000"/>
          <w:sz w:val="20"/>
          <w:szCs w:val="20"/>
        </w:rPr>
        <w:t>: the function to be executed by thread</w:t>
      </w:r>
    </w:p>
    <w:p w:rsidR="00C809ED" w:rsidRDefault="00C809ED" w:rsidP="00C809ED">
      <w:pPr>
        <w:numPr>
          <w:ilvl w:val="1"/>
          <w:numId w:val="11"/>
        </w:numPr>
        <w:ind w:left="1080"/>
        <w:jc w:val="both"/>
        <w:textAlignment w:val="baseline"/>
        <w:rPr>
          <w:rFonts w:ascii="Helvetica" w:eastAsia="Times New Roman" w:hAnsi="Helvetica" w:cs="Helvetica"/>
          <w:color w:val="000000"/>
          <w:sz w:val="20"/>
          <w:szCs w:val="20"/>
        </w:rPr>
      </w:pPr>
      <w:proofErr w:type="spellStart"/>
      <w:r>
        <w:rPr>
          <w:rStyle w:val="Strong"/>
          <w:rFonts w:ascii="Helvetica" w:eastAsia="Times New Roman" w:hAnsi="Helvetica" w:cs="Helvetica"/>
          <w:color w:val="000000"/>
          <w:sz w:val="20"/>
          <w:szCs w:val="20"/>
          <w:bdr w:val="none" w:sz="0" w:space="0" w:color="auto" w:frame="1"/>
        </w:rPr>
        <w:t>args</w:t>
      </w:r>
      <w:proofErr w:type="spellEnd"/>
      <w:r>
        <w:rPr>
          <w:rFonts w:ascii="Helvetica" w:eastAsia="Times New Roman" w:hAnsi="Helvetica" w:cs="Helvetica"/>
          <w:color w:val="000000"/>
          <w:sz w:val="20"/>
          <w:szCs w:val="20"/>
        </w:rPr>
        <w:t>: the arguments to be passed to the target function</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jc w:val="both"/>
        <w:textAlignment w:val="baseline"/>
        <w:rPr>
          <w:rFonts w:ascii="Helvetica" w:hAnsi="Helvetica" w:cs="Helvetica"/>
          <w:color w:val="000000"/>
          <w:sz w:val="20"/>
          <w:szCs w:val="20"/>
        </w:rPr>
      </w:pPr>
      <w:r>
        <w:rPr>
          <w:rFonts w:ascii="Helvetica" w:hAnsi="Helvetica" w:cs="Helvetica"/>
          <w:color w:val="000000"/>
          <w:sz w:val="20"/>
          <w:szCs w:val="20"/>
        </w:rPr>
        <w:t>In above example, we created 2 threads with different target functions:</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t1 = </w:t>
      </w:r>
      <w:proofErr w:type="spellStart"/>
      <w:proofErr w:type="gramStart"/>
      <w:r>
        <w:rPr>
          <w:rFonts w:ascii="Consolas" w:hAnsi="Consolas" w:cs="Consolas"/>
          <w:color w:val="000000"/>
          <w:sz w:val="18"/>
          <w:szCs w:val="18"/>
        </w:rPr>
        <w:t>threading.Thread</w:t>
      </w:r>
      <w:proofErr w:type="spellEnd"/>
      <w:proofErr w:type="gramEnd"/>
      <w:r>
        <w:rPr>
          <w:rFonts w:ascii="Consolas" w:hAnsi="Consolas" w:cs="Consolas"/>
          <w:color w:val="000000"/>
          <w:sz w:val="18"/>
          <w:szCs w:val="18"/>
        </w:rPr>
        <w:t>(target=</w:t>
      </w:r>
      <w:proofErr w:type="spellStart"/>
      <w:r>
        <w:rPr>
          <w:rFonts w:ascii="Consolas" w:hAnsi="Consolas" w:cs="Consolas"/>
          <w:color w:val="000000"/>
          <w:sz w:val="18"/>
          <w:szCs w:val="18"/>
        </w:rPr>
        <w:t>print_square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=(10,))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t2 = </w:t>
      </w:r>
      <w:proofErr w:type="spellStart"/>
      <w:proofErr w:type="gramStart"/>
      <w:r>
        <w:rPr>
          <w:rFonts w:ascii="Consolas" w:hAnsi="Consolas" w:cs="Consolas"/>
          <w:color w:val="000000"/>
          <w:sz w:val="18"/>
          <w:szCs w:val="18"/>
        </w:rPr>
        <w:t>threading.Thread</w:t>
      </w:r>
      <w:proofErr w:type="spellEnd"/>
      <w:proofErr w:type="gramEnd"/>
      <w:r>
        <w:rPr>
          <w:rFonts w:ascii="Consolas" w:hAnsi="Consolas" w:cs="Consolas"/>
          <w:color w:val="000000"/>
          <w:sz w:val="18"/>
          <w:szCs w:val="18"/>
        </w:rPr>
        <w:t>(target=</w:t>
      </w:r>
      <w:proofErr w:type="spellStart"/>
      <w:r>
        <w:rPr>
          <w:rFonts w:ascii="Consolas" w:hAnsi="Consolas" w:cs="Consolas"/>
          <w:color w:val="000000"/>
          <w:sz w:val="18"/>
          <w:szCs w:val="18"/>
        </w:rPr>
        <w:t>print_cube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=(10,))</w:t>
      </w:r>
    </w:p>
    <w:p w:rsidR="00C809ED" w:rsidRDefault="00C809ED" w:rsidP="00C809ED">
      <w:pPr>
        <w:numPr>
          <w:ilvl w:val="0"/>
          <w:numId w:val="11"/>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To start a thread, we use </w:t>
      </w:r>
      <w:r>
        <w:rPr>
          <w:rStyle w:val="Strong"/>
          <w:rFonts w:ascii="Helvetica" w:eastAsia="Times New Roman" w:hAnsi="Helvetica" w:cs="Helvetica"/>
          <w:color w:val="000000"/>
          <w:sz w:val="20"/>
          <w:szCs w:val="20"/>
          <w:bdr w:val="none" w:sz="0" w:space="0" w:color="auto" w:frame="1"/>
        </w:rPr>
        <w:t>start</w:t>
      </w:r>
      <w:r>
        <w:rPr>
          <w:rFonts w:ascii="Helvetica" w:eastAsia="Times New Roman" w:hAnsi="Helvetica" w:cs="Helvetica"/>
          <w:color w:val="000000"/>
          <w:sz w:val="20"/>
          <w:szCs w:val="20"/>
        </w:rPr>
        <w:t> method of </w:t>
      </w:r>
      <w:r>
        <w:rPr>
          <w:rStyle w:val="Strong"/>
          <w:rFonts w:ascii="Helvetica" w:eastAsia="Times New Roman" w:hAnsi="Helvetica" w:cs="Helvetica"/>
          <w:color w:val="000000"/>
          <w:sz w:val="20"/>
          <w:szCs w:val="20"/>
          <w:bdr w:val="none" w:sz="0" w:space="0" w:color="auto" w:frame="1"/>
        </w:rPr>
        <w:t>Thread</w:t>
      </w:r>
      <w:r>
        <w:rPr>
          <w:rFonts w:ascii="Helvetica" w:eastAsia="Times New Roman" w:hAnsi="Helvetica" w:cs="Helvetica"/>
          <w:color w:val="000000"/>
          <w:sz w:val="20"/>
          <w:szCs w:val="20"/>
        </w:rPr>
        <w:t xml:space="preserve"> class. </w:t>
      </w:r>
    </w:p>
    <w:p w:rsidR="00C809ED" w:rsidRDefault="00C809ED" w:rsidP="00C809ED">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t</w:t>
      </w:r>
      <w:proofErr w:type="gramStart"/>
      <w:r>
        <w:rPr>
          <w:rFonts w:ascii="Consolas" w:hAnsi="Consolas" w:cs="Consolas"/>
          <w:color w:val="000000"/>
          <w:sz w:val="18"/>
          <w:szCs w:val="18"/>
        </w:rPr>
        <w:t>1.start</w:t>
      </w:r>
      <w:proofErr w:type="gramEnd"/>
      <w:r>
        <w:rPr>
          <w:rFonts w:ascii="Consolas" w:hAnsi="Consolas" w:cs="Consolas"/>
          <w:color w:val="000000"/>
          <w:sz w:val="18"/>
          <w:szCs w:val="18"/>
        </w:rPr>
        <w:t>()</w:t>
      </w:r>
    </w:p>
    <w:p w:rsidR="00C809ED" w:rsidRDefault="00C809ED" w:rsidP="00C809ED">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t</w:t>
      </w:r>
      <w:proofErr w:type="gramStart"/>
      <w:r>
        <w:rPr>
          <w:rFonts w:ascii="Consolas" w:hAnsi="Consolas" w:cs="Consolas"/>
          <w:color w:val="000000"/>
          <w:sz w:val="18"/>
          <w:szCs w:val="18"/>
        </w:rPr>
        <w:t>2.start</w:t>
      </w:r>
      <w:proofErr w:type="gramEnd"/>
      <w:r>
        <w:rPr>
          <w:rFonts w:ascii="Consolas" w:hAnsi="Consolas" w:cs="Consolas"/>
          <w:color w:val="000000"/>
          <w:sz w:val="18"/>
          <w:szCs w:val="18"/>
        </w:rPr>
        <w:t>()</w:t>
      </w:r>
    </w:p>
    <w:p w:rsidR="00C809ED" w:rsidRDefault="00C809ED" w:rsidP="00C809ED">
      <w:pPr>
        <w:numPr>
          <w:ilvl w:val="0"/>
          <w:numId w:val="11"/>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Once the threads start, the current program (you can think of it like a main thread) also keeps on executing. In order to stop execution of current program until a thread is complete, we use </w:t>
      </w:r>
      <w:r>
        <w:rPr>
          <w:rStyle w:val="Strong"/>
          <w:rFonts w:ascii="Helvetica" w:eastAsia="Times New Roman" w:hAnsi="Helvetica" w:cs="Helvetica"/>
          <w:color w:val="000000"/>
          <w:sz w:val="20"/>
          <w:szCs w:val="20"/>
          <w:bdr w:val="none" w:sz="0" w:space="0" w:color="auto" w:frame="1"/>
        </w:rPr>
        <w:t>join</w:t>
      </w:r>
      <w:r>
        <w:rPr>
          <w:rFonts w:ascii="Helvetica" w:eastAsia="Times New Roman" w:hAnsi="Helvetica" w:cs="Helvetica"/>
          <w:color w:val="000000"/>
          <w:sz w:val="20"/>
          <w:szCs w:val="20"/>
        </w:rPr>
        <w:t xml:space="preserve"> method. </w:t>
      </w:r>
    </w:p>
    <w:p w:rsidR="00C809ED" w:rsidRDefault="00C809ED" w:rsidP="00C809ED">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t</w:t>
      </w:r>
      <w:proofErr w:type="gramStart"/>
      <w:r>
        <w:rPr>
          <w:rFonts w:ascii="Consolas" w:hAnsi="Consolas" w:cs="Consolas"/>
          <w:color w:val="000000"/>
          <w:sz w:val="18"/>
          <w:szCs w:val="18"/>
        </w:rPr>
        <w:t>1.join</w:t>
      </w:r>
      <w:proofErr w:type="gramEnd"/>
      <w:r>
        <w:rPr>
          <w:rFonts w:ascii="Consolas" w:hAnsi="Consolas" w:cs="Consolas"/>
          <w:color w:val="000000"/>
          <w:sz w:val="18"/>
          <w:szCs w:val="18"/>
        </w:rPr>
        <w:t>()</w:t>
      </w:r>
    </w:p>
    <w:p w:rsidR="00C809ED" w:rsidRDefault="00C809ED" w:rsidP="00C809ED">
      <w:pPr>
        <w:pStyle w:val="HTMLPreformatted"/>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t</w:t>
      </w:r>
      <w:proofErr w:type="gramStart"/>
      <w:r>
        <w:rPr>
          <w:rFonts w:ascii="Consolas" w:hAnsi="Consolas" w:cs="Consolas"/>
          <w:color w:val="000000"/>
          <w:sz w:val="18"/>
          <w:szCs w:val="18"/>
        </w:rPr>
        <w:t>2.join</w:t>
      </w:r>
      <w:proofErr w:type="gramEnd"/>
      <w:r>
        <w:rPr>
          <w:rFonts w:ascii="Consolas" w:hAnsi="Consolas" w:cs="Consolas"/>
          <w:color w:val="000000"/>
          <w:sz w:val="18"/>
          <w:szCs w:val="18"/>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textAlignment w:val="baseline"/>
        <w:rPr>
          <w:rFonts w:ascii="Helvetica" w:hAnsi="Helvetica" w:cs="Helvetica"/>
          <w:color w:val="000000"/>
          <w:sz w:val="20"/>
          <w:szCs w:val="20"/>
        </w:rPr>
      </w:pPr>
      <w:r>
        <w:rPr>
          <w:rFonts w:ascii="Helvetica" w:hAnsi="Helvetica" w:cs="Helvetica"/>
          <w:color w:val="000000"/>
          <w:sz w:val="20"/>
          <w:szCs w:val="20"/>
        </w:rPr>
        <w:t>As a result, the current program will first wait for the completion of </w:t>
      </w:r>
      <w:r>
        <w:rPr>
          <w:rStyle w:val="Strong"/>
          <w:rFonts w:ascii="Helvetica" w:hAnsi="Helvetica" w:cs="Helvetica"/>
          <w:color w:val="000000"/>
          <w:sz w:val="20"/>
          <w:szCs w:val="20"/>
          <w:bdr w:val="none" w:sz="0" w:space="0" w:color="auto" w:frame="1"/>
        </w:rPr>
        <w:t>t1</w:t>
      </w:r>
      <w:r>
        <w:rPr>
          <w:rFonts w:ascii="Helvetica" w:hAnsi="Helvetica" w:cs="Helvetica"/>
          <w:color w:val="000000"/>
          <w:sz w:val="20"/>
          <w:szCs w:val="20"/>
        </w:rPr>
        <w:t> and then </w:t>
      </w:r>
      <w:r>
        <w:rPr>
          <w:rStyle w:val="Strong"/>
          <w:rFonts w:ascii="Helvetica" w:hAnsi="Helvetica" w:cs="Helvetica"/>
          <w:color w:val="000000"/>
          <w:sz w:val="20"/>
          <w:szCs w:val="20"/>
          <w:bdr w:val="none" w:sz="0" w:space="0" w:color="auto" w:frame="1"/>
        </w:rPr>
        <w:t>t2</w:t>
      </w:r>
      <w:r>
        <w:rPr>
          <w:rFonts w:ascii="Helvetica" w:hAnsi="Helvetica" w:cs="Helvetica"/>
          <w:color w:val="000000"/>
          <w:sz w:val="20"/>
          <w:szCs w:val="20"/>
        </w:rPr>
        <w:t>. Once, they are finished, the remaining statements of current program are executed.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Consider the diagram below for a better understanding of how above program works: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2581275" cy="4743450"/>
            <wp:effectExtent l="0" t="0" r="9525" b="0"/>
            <wp:docPr id="5" name="Picture 5" descr="https://cdncontribute.geeksforgeeks.org/wp-content/uploads/multithreading-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contribute.geeksforgeeks.org/wp-content/uploads/multithreading-python-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4743450"/>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Consider the python program given below in which we print thread name and corresponding process for each task:</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 Python program to illustrate the concept</w:t>
            </w:r>
          </w:p>
          <w:p w:rsidR="00C809ED" w:rsidRDefault="00C809ED">
            <w:pPr>
              <w:rPr>
                <w:rFonts w:eastAsia="Times New Roman"/>
              </w:rPr>
            </w:pPr>
            <w:r>
              <w:rPr>
                <w:rStyle w:val="HTMLCode"/>
              </w:rPr>
              <w:t># of threading</w:t>
            </w:r>
          </w:p>
          <w:p w:rsidR="00C809ED" w:rsidRDefault="00C809ED">
            <w:pPr>
              <w:rPr>
                <w:rFonts w:eastAsia="Times New Roman"/>
              </w:rPr>
            </w:pPr>
            <w:r>
              <w:rPr>
                <w:rStyle w:val="HTMLCode"/>
              </w:rPr>
              <w:t>import</w:t>
            </w:r>
            <w:r>
              <w:rPr>
                <w:rFonts w:eastAsia="Times New Roman"/>
              </w:rPr>
              <w:t> </w:t>
            </w:r>
            <w:r>
              <w:rPr>
                <w:rStyle w:val="HTMLCode"/>
              </w:rPr>
              <w:t>threading</w:t>
            </w:r>
          </w:p>
          <w:p w:rsidR="00C809ED" w:rsidRDefault="00C809ED">
            <w:pPr>
              <w:rPr>
                <w:rFonts w:eastAsia="Times New Roman"/>
              </w:rPr>
            </w:pPr>
            <w:r>
              <w:rPr>
                <w:rStyle w:val="HTMLCode"/>
              </w:rPr>
              <w:t>import</w:t>
            </w:r>
            <w:r>
              <w:rPr>
                <w:rFonts w:eastAsia="Times New Roman"/>
              </w:rPr>
              <w:t> </w:t>
            </w:r>
            <w:proofErr w:type="spellStart"/>
            <w:r>
              <w:rPr>
                <w:rStyle w:val="HTMLCode"/>
              </w:rPr>
              <w:t>os</w:t>
            </w:r>
            <w:proofErr w:type="spellEnd"/>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lastRenderedPageBreak/>
              <w:t>def</w:t>
            </w:r>
            <w:proofErr w:type="spellEnd"/>
            <w:r>
              <w:rPr>
                <w:rFonts w:eastAsia="Times New Roman"/>
              </w:rPr>
              <w:t> </w:t>
            </w:r>
            <w:r>
              <w:rPr>
                <w:rStyle w:val="HTMLCode"/>
              </w:rPr>
              <w:t>task1():</w:t>
            </w:r>
          </w:p>
          <w:p w:rsidR="00C809ED" w:rsidRDefault="00C809ED">
            <w:pPr>
              <w:rPr>
                <w:rFonts w:eastAsia="Times New Roman"/>
              </w:rPr>
            </w:pPr>
            <w:r>
              <w:rPr>
                <w:rStyle w:val="HTMLCode"/>
              </w:rPr>
              <w:t>    </w:t>
            </w:r>
            <w:proofErr w:type="gramStart"/>
            <w:r>
              <w:rPr>
                <w:rStyle w:val="HTMLCode"/>
              </w:rPr>
              <w:t>print(</w:t>
            </w:r>
            <w:proofErr w:type="gramEnd"/>
            <w:r>
              <w:rPr>
                <w:rStyle w:val="HTMLCode"/>
              </w:rPr>
              <w:t>"Task 1 assigned to thread: {}".format(</w:t>
            </w:r>
            <w:proofErr w:type="spellStart"/>
            <w:r>
              <w:rPr>
                <w:rStyle w:val="HTMLCode"/>
              </w:rPr>
              <w:t>threading.current_thread</w:t>
            </w:r>
            <w:proofErr w:type="spellEnd"/>
            <w:r>
              <w:rPr>
                <w:rStyle w:val="HTMLCode"/>
              </w:rPr>
              <w:t>().name))</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running task 1: {}".format(</w:t>
            </w:r>
            <w:proofErr w:type="spellStart"/>
            <w:r>
              <w:rPr>
                <w:rStyle w:val="HTMLCode"/>
              </w:rPr>
              <w:t>os.getpid</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r>
              <w:rPr>
                <w:rStyle w:val="HTMLCode"/>
              </w:rPr>
              <w:t>task2():</w:t>
            </w:r>
          </w:p>
          <w:p w:rsidR="00C809ED" w:rsidRDefault="00C809ED">
            <w:pPr>
              <w:rPr>
                <w:rFonts w:eastAsia="Times New Roman"/>
              </w:rPr>
            </w:pPr>
            <w:r>
              <w:rPr>
                <w:rStyle w:val="HTMLCode"/>
              </w:rPr>
              <w:t>    </w:t>
            </w:r>
            <w:proofErr w:type="gramStart"/>
            <w:r>
              <w:rPr>
                <w:rStyle w:val="HTMLCode"/>
              </w:rPr>
              <w:t>print(</w:t>
            </w:r>
            <w:proofErr w:type="gramEnd"/>
            <w:r>
              <w:rPr>
                <w:rStyle w:val="HTMLCode"/>
              </w:rPr>
              <w:t>"Task 2 assigned to thread: {}".format(</w:t>
            </w:r>
            <w:proofErr w:type="spellStart"/>
            <w:r>
              <w:rPr>
                <w:rStyle w:val="HTMLCode"/>
              </w:rPr>
              <w:t>threading.current_thread</w:t>
            </w:r>
            <w:proofErr w:type="spellEnd"/>
            <w:r>
              <w:rPr>
                <w:rStyle w:val="HTMLCode"/>
              </w:rPr>
              <w:t>().name))</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running task 2: {}".format(</w:t>
            </w:r>
            <w:proofErr w:type="spellStart"/>
            <w:r>
              <w:rPr>
                <w:rStyle w:val="HTMLCode"/>
              </w:rPr>
              <w:t>os.getpid</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print ID of current process</w:t>
            </w:r>
          </w:p>
          <w:p w:rsidR="00C809ED" w:rsidRDefault="00C809ED">
            <w:pPr>
              <w:rPr>
                <w:rFonts w:eastAsia="Times New Roman"/>
              </w:rPr>
            </w:pPr>
            <w:r>
              <w:rPr>
                <w:rStyle w:val="HTMLCode"/>
              </w:rPr>
              <w:t>    </w:t>
            </w:r>
            <w:proofErr w:type="gramStart"/>
            <w:r>
              <w:rPr>
                <w:rStyle w:val="HTMLCode"/>
              </w:rPr>
              <w:t>print(</w:t>
            </w:r>
            <w:proofErr w:type="gramEnd"/>
            <w:r>
              <w:rPr>
                <w:rStyle w:val="HTMLCode"/>
              </w:rPr>
              <w:t>"ID of process running main program: {}".format(</w:t>
            </w:r>
            <w:proofErr w:type="spellStart"/>
            <w:r>
              <w:rPr>
                <w:rStyle w:val="HTMLCode"/>
              </w:rPr>
              <w:t>os.getpid</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print name of main thread</w:t>
            </w:r>
          </w:p>
          <w:p w:rsidR="00C809ED" w:rsidRDefault="00C809ED">
            <w:pPr>
              <w:rPr>
                <w:rFonts w:eastAsia="Times New Roman"/>
              </w:rPr>
            </w:pPr>
            <w:r>
              <w:rPr>
                <w:rStyle w:val="HTMLCode"/>
              </w:rPr>
              <w:t>    </w:t>
            </w:r>
            <w:proofErr w:type="gramStart"/>
            <w:r>
              <w:rPr>
                <w:rStyle w:val="HTMLCode"/>
              </w:rPr>
              <w:t>print(</w:t>
            </w:r>
            <w:proofErr w:type="gramEnd"/>
            <w:r>
              <w:rPr>
                <w:rStyle w:val="HTMLCode"/>
              </w:rPr>
              <w:t>"Main thread name: {}".format(</w:t>
            </w:r>
            <w:proofErr w:type="spellStart"/>
            <w:r>
              <w:rPr>
                <w:rStyle w:val="HTMLCode"/>
              </w:rPr>
              <w:t>threading.main_thread</w:t>
            </w:r>
            <w:proofErr w:type="spellEnd"/>
            <w:r>
              <w:rPr>
                <w:rStyle w:val="HTMLCode"/>
              </w:rPr>
              <w:t>().name))</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threads</w:t>
            </w:r>
          </w:p>
          <w:p w:rsidR="00C809ED" w:rsidRDefault="00C809ED">
            <w:pPr>
              <w:rPr>
                <w:rFonts w:eastAsia="Times New Roman"/>
              </w:rPr>
            </w:pPr>
            <w:r>
              <w:rPr>
                <w:rStyle w:val="HTMLCode"/>
              </w:rPr>
              <w:t>    t1 =</w:t>
            </w:r>
            <w:r>
              <w:rPr>
                <w:rFonts w:eastAsia="Times New Roman"/>
              </w:rPr>
              <w:t> </w:t>
            </w:r>
            <w:proofErr w:type="spellStart"/>
            <w:proofErr w:type="gramStart"/>
            <w:r>
              <w:rPr>
                <w:rStyle w:val="HTMLCode"/>
              </w:rPr>
              <w:t>threading.Thread</w:t>
            </w:r>
            <w:proofErr w:type="spellEnd"/>
            <w:proofErr w:type="gramEnd"/>
            <w:r>
              <w:rPr>
                <w:rStyle w:val="HTMLCode"/>
              </w:rPr>
              <w:t>(target=task1, name='t1')</w:t>
            </w:r>
          </w:p>
          <w:p w:rsidR="00C809ED" w:rsidRDefault="00C809ED">
            <w:pPr>
              <w:rPr>
                <w:rFonts w:eastAsia="Times New Roman"/>
              </w:rPr>
            </w:pPr>
            <w:r>
              <w:rPr>
                <w:rStyle w:val="HTMLCode"/>
              </w:rPr>
              <w:t>    t2 =</w:t>
            </w:r>
            <w:r>
              <w:rPr>
                <w:rFonts w:eastAsia="Times New Roman"/>
              </w:rPr>
              <w:t> </w:t>
            </w:r>
            <w:proofErr w:type="spellStart"/>
            <w:proofErr w:type="gramStart"/>
            <w:r>
              <w:rPr>
                <w:rStyle w:val="HTMLCode"/>
              </w:rPr>
              <w:t>threading.Thread</w:t>
            </w:r>
            <w:proofErr w:type="spellEnd"/>
            <w:proofErr w:type="gramEnd"/>
            <w:r>
              <w:rPr>
                <w:rStyle w:val="HTMLCode"/>
              </w:rPr>
              <w:t>(target=task2, name='t2') </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starting threads</w:t>
            </w:r>
          </w:p>
          <w:p w:rsidR="00C809ED" w:rsidRDefault="00C809ED">
            <w:pPr>
              <w:rPr>
                <w:rFonts w:eastAsia="Times New Roman"/>
              </w:rPr>
            </w:pPr>
            <w:r>
              <w:rPr>
                <w:rStyle w:val="HTMLCode"/>
              </w:rPr>
              <w:t>    t</w:t>
            </w:r>
            <w:proofErr w:type="gramStart"/>
            <w:r>
              <w:rPr>
                <w:rStyle w:val="HTMLCode"/>
              </w:rPr>
              <w:t>1.start</w:t>
            </w:r>
            <w:proofErr w:type="gramEnd"/>
            <w:r>
              <w:rPr>
                <w:rStyle w:val="HTMLCode"/>
              </w:rPr>
              <w:t>()</w:t>
            </w:r>
          </w:p>
          <w:p w:rsidR="00C809ED" w:rsidRDefault="00C809ED">
            <w:pPr>
              <w:rPr>
                <w:rFonts w:eastAsia="Times New Roman"/>
              </w:rPr>
            </w:pPr>
            <w:r>
              <w:rPr>
                <w:rStyle w:val="HTMLCode"/>
              </w:rPr>
              <w:t>    t</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wait until all threads finish</w:t>
            </w:r>
          </w:p>
          <w:p w:rsidR="00C809ED" w:rsidRDefault="00C809ED">
            <w:pPr>
              <w:rPr>
                <w:rFonts w:eastAsia="Times New Roman"/>
              </w:rPr>
            </w:pPr>
            <w:r>
              <w:rPr>
                <w:rStyle w:val="HTMLCode"/>
              </w:rPr>
              <w:t>    t</w:t>
            </w:r>
            <w:proofErr w:type="gramStart"/>
            <w:r>
              <w:rPr>
                <w:rStyle w:val="HTMLCode"/>
              </w:rPr>
              <w:t>1.join</w:t>
            </w:r>
            <w:proofErr w:type="gramEnd"/>
            <w:r>
              <w:rPr>
                <w:rStyle w:val="HTMLCode"/>
              </w:rPr>
              <w:t>()</w:t>
            </w:r>
          </w:p>
          <w:p w:rsidR="00C809ED" w:rsidRDefault="00C809ED">
            <w:pPr>
              <w:rPr>
                <w:rFonts w:eastAsia="Times New Roman"/>
              </w:rPr>
            </w:pPr>
            <w:r>
              <w:rPr>
                <w:rStyle w:val="HTMLCode"/>
              </w:rPr>
              <w:t>    t2.join()</w:t>
            </w:r>
          </w:p>
        </w:tc>
      </w:tr>
    </w:tbl>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ID of process running main program: 11758</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Main thread name: </w:t>
      </w:r>
      <w:proofErr w:type="spellStart"/>
      <w:r>
        <w:rPr>
          <w:rFonts w:ascii="Consolas" w:hAnsi="Consolas" w:cs="Consolas"/>
          <w:color w:val="000000"/>
          <w:sz w:val="18"/>
          <w:szCs w:val="18"/>
        </w:rPr>
        <w:t>MainThread</w:t>
      </w:r>
      <w:proofErr w:type="spellEnd"/>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Task 1 assigned to thread: t1</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ID of process running task 1: 11758</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Task 2 assigned to thread: t2</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ID of process running task 2: 11758</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Let us try to understand the above code:</w:t>
      </w:r>
    </w:p>
    <w:p w:rsidR="00C809ED" w:rsidRDefault="00C809ED" w:rsidP="00C809ED">
      <w:pPr>
        <w:numPr>
          <w:ilvl w:val="0"/>
          <w:numId w:val="12"/>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We use </w:t>
      </w:r>
      <w:proofErr w:type="spellStart"/>
      <w:proofErr w:type="gramStart"/>
      <w:r>
        <w:rPr>
          <w:rStyle w:val="Strong"/>
          <w:rFonts w:ascii="Helvetica" w:eastAsia="Times New Roman" w:hAnsi="Helvetica" w:cs="Helvetica"/>
          <w:color w:val="000000"/>
          <w:sz w:val="20"/>
          <w:szCs w:val="20"/>
          <w:bdr w:val="none" w:sz="0" w:space="0" w:color="auto" w:frame="1"/>
        </w:rPr>
        <w:t>os.getpid</w:t>
      </w:r>
      <w:proofErr w:type="spellEnd"/>
      <w:proofErr w:type="gramEnd"/>
      <w:r>
        <w:rPr>
          <w:rStyle w:val="Strong"/>
          <w:rFonts w:ascii="Helvetica" w:eastAsia="Times New Roman" w:hAnsi="Helvetica" w:cs="Helvetica"/>
          <w:color w:val="000000"/>
          <w:sz w:val="20"/>
          <w:szCs w:val="20"/>
          <w:bdr w:val="none" w:sz="0" w:space="0" w:color="auto" w:frame="1"/>
        </w:rPr>
        <w:t>()</w:t>
      </w:r>
      <w:r>
        <w:rPr>
          <w:rFonts w:ascii="Helvetica" w:eastAsia="Times New Roman" w:hAnsi="Helvetica" w:cs="Helvetica"/>
          <w:color w:val="000000"/>
          <w:sz w:val="20"/>
          <w:szCs w:val="20"/>
        </w:rPr>
        <w:t xml:space="preserve"> function to get ID of current process. </w:t>
      </w:r>
    </w:p>
    <w:p w:rsidR="00C809ED" w:rsidRDefault="00C809ED" w:rsidP="00C809ED">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print(</w:t>
      </w:r>
      <w:proofErr w:type="gramEnd"/>
      <w:r>
        <w:rPr>
          <w:rFonts w:ascii="Consolas" w:hAnsi="Consolas" w:cs="Consolas"/>
          <w:color w:val="000000"/>
          <w:sz w:val="18"/>
          <w:szCs w:val="18"/>
        </w:rPr>
        <w:t>"ID of process running main program: {}".format(</w:t>
      </w:r>
      <w:proofErr w:type="spellStart"/>
      <w:r>
        <w:rPr>
          <w:rFonts w:ascii="Consolas" w:hAnsi="Consolas" w:cs="Consolas"/>
          <w:color w:val="000000"/>
          <w:sz w:val="18"/>
          <w:szCs w:val="18"/>
        </w:rPr>
        <w:t>os.getpid</w:t>
      </w:r>
      <w:proofErr w:type="spellEnd"/>
      <w:r>
        <w:rPr>
          <w:rFonts w:ascii="Consolas" w:hAnsi="Consolas" w:cs="Consolas"/>
          <w:color w:val="000000"/>
          <w:sz w:val="18"/>
          <w:szCs w:val="18"/>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jc w:val="both"/>
        <w:textAlignment w:val="baseline"/>
        <w:rPr>
          <w:rFonts w:ascii="Helvetica" w:hAnsi="Helvetica" w:cs="Helvetica"/>
          <w:color w:val="000000"/>
          <w:sz w:val="20"/>
          <w:szCs w:val="20"/>
        </w:rPr>
      </w:pPr>
      <w:r>
        <w:rPr>
          <w:rFonts w:ascii="Helvetica" w:hAnsi="Helvetica" w:cs="Helvetica"/>
          <w:color w:val="000000"/>
          <w:sz w:val="20"/>
          <w:szCs w:val="20"/>
        </w:rPr>
        <w:t>As it is clear from the output, the process ID remains same for all threads.</w:t>
      </w:r>
    </w:p>
    <w:p w:rsidR="00C809ED" w:rsidRDefault="00C809ED" w:rsidP="00C809ED">
      <w:pPr>
        <w:numPr>
          <w:ilvl w:val="0"/>
          <w:numId w:val="12"/>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We use </w:t>
      </w:r>
      <w:proofErr w:type="spellStart"/>
      <w:proofErr w:type="gramStart"/>
      <w:r>
        <w:rPr>
          <w:rStyle w:val="Strong"/>
          <w:rFonts w:ascii="Helvetica" w:eastAsia="Times New Roman" w:hAnsi="Helvetica" w:cs="Helvetica"/>
          <w:color w:val="000000"/>
          <w:sz w:val="20"/>
          <w:szCs w:val="20"/>
          <w:bdr w:val="none" w:sz="0" w:space="0" w:color="auto" w:frame="1"/>
        </w:rPr>
        <w:t>threading.main</w:t>
      </w:r>
      <w:proofErr w:type="gramEnd"/>
      <w:r>
        <w:rPr>
          <w:rStyle w:val="Strong"/>
          <w:rFonts w:ascii="Helvetica" w:eastAsia="Times New Roman" w:hAnsi="Helvetica" w:cs="Helvetica"/>
          <w:color w:val="000000"/>
          <w:sz w:val="20"/>
          <w:szCs w:val="20"/>
          <w:bdr w:val="none" w:sz="0" w:space="0" w:color="auto" w:frame="1"/>
        </w:rPr>
        <w:t>_thread</w:t>
      </w:r>
      <w:proofErr w:type="spellEnd"/>
      <w:r>
        <w:rPr>
          <w:rStyle w:val="Strong"/>
          <w:rFonts w:ascii="Helvetica" w:eastAsia="Times New Roman" w:hAnsi="Helvetica" w:cs="Helvetica"/>
          <w:color w:val="000000"/>
          <w:sz w:val="20"/>
          <w:szCs w:val="20"/>
          <w:bdr w:val="none" w:sz="0" w:space="0" w:color="auto" w:frame="1"/>
        </w:rPr>
        <w:t>()</w:t>
      </w:r>
      <w:r>
        <w:rPr>
          <w:rFonts w:ascii="Helvetica" w:eastAsia="Times New Roman" w:hAnsi="Helvetica" w:cs="Helvetica"/>
          <w:color w:val="000000"/>
          <w:sz w:val="20"/>
          <w:szCs w:val="20"/>
        </w:rPr>
        <w:t> function to get the main thread object. In normal conditions, the main thread is the thread from which the Python interpreter was started. </w:t>
      </w:r>
      <w:r>
        <w:rPr>
          <w:rStyle w:val="Strong"/>
          <w:rFonts w:ascii="Helvetica" w:eastAsia="Times New Roman" w:hAnsi="Helvetica" w:cs="Helvetica"/>
          <w:color w:val="000000"/>
          <w:sz w:val="20"/>
          <w:szCs w:val="20"/>
          <w:bdr w:val="none" w:sz="0" w:space="0" w:color="auto" w:frame="1"/>
        </w:rPr>
        <w:t>name</w:t>
      </w:r>
      <w:r>
        <w:rPr>
          <w:rFonts w:ascii="Helvetica" w:eastAsia="Times New Roman" w:hAnsi="Helvetica" w:cs="Helvetica"/>
          <w:color w:val="000000"/>
          <w:sz w:val="20"/>
          <w:szCs w:val="20"/>
        </w:rPr>
        <w:t xml:space="preserve"> attribute of thread object is used to get the name of thread. </w:t>
      </w:r>
    </w:p>
    <w:p w:rsidR="00C809ED" w:rsidRDefault="00C809ED" w:rsidP="00C809ED">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print(</w:t>
      </w:r>
      <w:proofErr w:type="gramEnd"/>
      <w:r>
        <w:rPr>
          <w:rFonts w:ascii="Consolas" w:hAnsi="Consolas" w:cs="Consolas"/>
          <w:color w:val="000000"/>
          <w:sz w:val="18"/>
          <w:szCs w:val="18"/>
        </w:rPr>
        <w:t>"Main thread name: {}".format(</w:t>
      </w:r>
      <w:proofErr w:type="spellStart"/>
      <w:r>
        <w:rPr>
          <w:rFonts w:ascii="Consolas" w:hAnsi="Consolas" w:cs="Consolas"/>
          <w:color w:val="000000"/>
          <w:sz w:val="18"/>
          <w:szCs w:val="18"/>
        </w:rPr>
        <w:t>threading.main_thread</w:t>
      </w:r>
      <w:proofErr w:type="spellEnd"/>
      <w:r>
        <w:rPr>
          <w:rFonts w:ascii="Consolas" w:hAnsi="Consolas" w:cs="Consolas"/>
          <w:color w:val="000000"/>
          <w:sz w:val="18"/>
          <w:szCs w:val="18"/>
        </w:rPr>
        <w:t>().name))</w:t>
      </w:r>
    </w:p>
    <w:p w:rsidR="00C809ED" w:rsidRDefault="00C809ED" w:rsidP="00C809ED">
      <w:pPr>
        <w:numPr>
          <w:ilvl w:val="0"/>
          <w:numId w:val="12"/>
        </w:numPr>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lastRenderedPageBreak/>
        <w:t>We use the </w:t>
      </w:r>
      <w:proofErr w:type="spellStart"/>
      <w:proofErr w:type="gramStart"/>
      <w:r>
        <w:rPr>
          <w:rStyle w:val="Strong"/>
          <w:rFonts w:ascii="Helvetica" w:eastAsia="Times New Roman" w:hAnsi="Helvetica" w:cs="Helvetica"/>
          <w:color w:val="000000"/>
          <w:sz w:val="20"/>
          <w:szCs w:val="20"/>
          <w:bdr w:val="none" w:sz="0" w:space="0" w:color="auto" w:frame="1"/>
        </w:rPr>
        <w:t>threading.current</w:t>
      </w:r>
      <w:proofErr w:type="gramEnd"/>
      <w:r>
        <w:rPr>
          <w:rStyle w:val="Strong"/>
          <w:rFonts w:ascii="Helvetica" w:eastAsia="Times New Roman" w:hAnsi="Helvetica" w:cs="Helvetica"/>
          <w:color w:val="000000"/>
          <w:sz w:val="20"/>
          <w:szCs w:val="20"/>
          <w:bdr w:val="none" w:sz="0" w:space="0" w:color="auto" w:frame="1"/>
        </w:rPr>
        <w:t>_thread</w:t>
      </w:r>
      <w:proofErr w:type="spellEnd"/>
      <w:r>
        <w:rPr>
          <w:rStyle w:val="Strong"/>
          <w:rFonts w:ascii="Helvetica" w:eastAsia="Times New Roman" w:hAnsi="Helvetica" w:cs="Helvetica"/>
          <w:color w:val="000000"/>
          <w:sz w:val="20"/>
          <w:szCs w:val="20"/>
          <w:bdr w:val="none" w:sz="0" w:space="0" w:color="auto" w:frame="1"/>
        </w:rPr>
        <w:t>()</w:t>
      </w:r>
      <w:r>
        <w:rPr>
          <w:rFonts w:ascii="Helvetica" w:eastAsia="Times New Roman" w:hAnsi="Helvetica" w:cs="Helvetica"/>
          <w:color w:val="000000"/>
          <w:sz w:val="20"/>
          <w:szCs w:val="20"/>
        </w:rPr>
        <w:t xml:space="preserve"> function to get the current thread object. </w:t>
      </w:r>
    </w:p>
    <w:p w:rsidR="00C809ED" w:rsidRDefault="00C809ED" w:rsidP="00C809ED">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print(</w:t>
      </w:r>
      <w:proofErr w:type="gramEnd"/>
      <w:r>
        <w:rPr>
          <w:rFonts w:ascii="Consolas" w:hAnsi="Consolas" w:cs="Consolas"/>
          <w:color w:val="000000"/>
          <w:sz w:val="18"/>
          <w:szCs w:val="18"/>
        </w:rPr>
        <w:t>"Task 1 assigned to thread: {}".format(</w:t>
      </w:r>
      <w:proofErr w:type="spellStart"/>
      <w:r>
        <w:rPr>
          <w:rFonts w:ascii="Consolas" w:hAnsi="Consolas" w:cs="Consolas"/>
          <w:color w:val="000000"/>
          <w:sz w:val="18"/>
          <w:szCs w:val="18"/>
        </w:rPr>
        <w:t>threading.current_thread</w:t>
      </w:r>
      <w:proofErr w:type="spellEnd"/>
      <w:r>
        <w:rPr>
          <w:rFonts w:ascii="Consolas" w:hAnsi="Consolas" w:cs="Consolas"/>
          <w:color w:val="000000"/>
          <w:sz w:val="18"/>
          <w:szCs w:val="18"/>
        </w:rPr>
        <w:t>().name))</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000000"/>
          <w:sz w:val="20"/>
          <w:szCs w:val="20"/>
        </w:rPr>
      </w:pPr>
      <w:r>
        <w:rPr>
          <w:rFonts w:ascii="Helvetica" w:hAnsi="Helvetica" w:cs="Helvetica"/>
          <w:color w:val="000000"/>
          <w:sz w:val="20"/>
          <w:szCs w:val="20"/>
        </w:rPr>
        <w:t>The diagram given below clears the above concept:</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4210050" cy="4181475"/>
            <wp:effectExtent l="0" t="0" r="0" b="9525"/>
            <wp:docPr id="4" name="Picture 4" descr="https://cdncontribute.geeksforgeeks.org/wp-content/uploads/multithreading-pyth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ontribute.geeksforgeeks.org/wp-content/uploads/multithreading-python-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4181475"/>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Synchronization between threads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rPr>
      </w:pPr>
      <w:r>
        <w:rPr>
          <w:rFonts w:ascii="Helvetica" w:hAnsi="Helvetica" w:cs="Helvetica"/>
          <w:color w:val="212121"/>
        </w:rPr>
        <w:t>Thread synchronization is defined as a mechanism which ensures that two or more concurrent threads do not simultaneously execute some particular program segment known as </w:t>
      </w:r>
      <w:r>
        <w:rPr>
          <w:rStyle w:val="Strong"/>
          <w:rFonts w:ascii="Helvetica" w:hAnsi="Helvetica" w:cs="Helvetica"/>
          <w:color w:val="212121"/>
          <w:bdr w:val="none" w:sz="0" w:space="0" w:color="auto" w:frame="1"/>
        </w:rPr>
        <w:t>critical section</w:t>
      </w:r>
      <w:r>
        <w:rPr>
          <w:rFonts w:ascii="Helvetica" w:hAnsi="Helvetica" w:cs="Helvetica"/>
          <w:color w:val="212121"/>
        </w:rPr>
        <w:t>.</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212121"/>
          <w:sz w:val="20"/>
          <w:szCs w:val="20"/>
        </w:rPr>
      </w:pPr>
      <w:r>
        <w:rPr>
          <w:rFonts w:ascii="Helvetica" w:hAnsi="Helvetica" w:cs="Helvetica"/>
          <w:i/>
          <w:iCs/>
          <w:color w:val="212121"/>
          <w:sz w:val="20"/>
          <w:szCs w:val="20"/>
        </w:rPr>
        <w:t>Critical section refers to the parts of the program where the shared resource is accessed.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rPr>
      </w:pPr>
      <w:r>
        <w:rPr>
          <w:rFonts w:ascii="Helvetica" w:hAnsi="Helvetica" w:cs="Helvetica"/>
          <w:color w:val="212121"/>
        </w:rPr>
        <w:lastRenderedPageBreak/>
        <w:t>For example, in the diagram below, 3 threads try to access shared resource or critical section at the same time.</w:t>
      </w:r>
      <w:r>
        <w:rPr>
          <w:rFonts w:ascii="Helvetica" w:hAnsi="Helvetica" w:cs="Helvetica"/>
          <w:color w:val="212121"/>
        </w:rPr>
        <w:br/>
      </w:r>
      <w:r>
        <w:rPr>
          <w:rFonts w:ascii="Helvetica" w:hAnsi="Helvetica" w:cs="Helvetica"/>
          <w:noProof/>
          <w:color w:val="212121"/>
        </w:rPr>
        <w:drawing>
          <wp:inline distT="0" distB="0" distL="0" distR="0">
            <wp:extent cx="4429125" cy="2095500"/>
            <wp:effectExtent l="0" t="0" r="9525" b="0"/>
            <wp:docPr id="3" name="Picture 3" descr="https://cdncontribute.geeksforgeeks.org/wp-content/uploads/multithreading-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contribute.geeksforgeeks.org/wp-content/uploads/multithreading-pyth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2095500"/>
                    </a:xfrm>
                    <a:prstGeom prst="rect">
                      <a:avLst/>
                    </a:prstGeom>
                    <a:noFill/>
                    <a:ln>
                      <a:noFill/>
                    </a:ln>
                  </pic:spPr>
                </pic:pic>
              </a:graphicData>
            </a:graphic>
          </wp:inline>
        </w:drawing>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000000"/>
        </w:rPr>
      </w:pPr>
      <w:r>
        <w:rPr>
          <w:rFonts w:ascii="Helvetica" w:eastAsia="Times New Roman" w:hAnsi="Helvetica" w:cs="Helvetica"/>
          <w:color w:val="212121"/>
          <w:sz w:val="20"/>
          <w:szCs w:val="20"/>
        </w:rPr>
        <w:br/>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rPr>
      </w:pPr>
      <w:r>
        <w:rPr>
          <w:rFonts w:ascii="Helvetica" w:hAnsi="Helvetica" w:cs="Helvetica"/>
          <w:color w:val="212121"/>
        </w:rPr>
        <w:t>Concurrent accesses to shared resource can lead to </w:t>
      </w:r>
      <w:r>
        <w:rPr>
          <w:rStyle w:val="Strong"/>
          <w:rFonts w:ascii="Helvetica" w:hAnsi="Helvetica" w:cs="Helvetica"/>
          <w:color w:val="212121"/>
          <w:bdr w:val="none" w:sz="0" w:space="0" w:color="auto" w:frame="1"/>
        </w:rPr>
        <w:t>race condition</w:t>
      </w:r>
      <w:r>
        <w:rPr>
          <w:rFonts w:ascii="Helvetica" w:hAnsi="Helvetica" w:cs="Helvetica"/>
          <w:color w:val="212121"/>
        </w:rPr>
        <w:t>.</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212121"/>
          <w:sz w:val="20"/>
          <w:szCs w:val="20"/>
        </w:rPr>
      </w:pPr>
      <w:r>
        <w:rPr>
          <w:rFonts w:ascii="Helvetica" w:hAnsi="Helvetica" w:cs="Helvetica"/>
          <w:i/>
          <w:iCs/>
          <w:color w:val="212121"/>
          <w:sz w:val="20"/>
          <w:szCs w:val="20"/>
        </w:rPr>
        <w:t>A race condition occurs when two or more threads can access shared data and they try to change it at the same time. As a result, the values of variables may be unpredictable and vary depending on the timings of context switches of the processes.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rPr>
      </w:pPr>
      <w:r>
        <w:rPr>
          <w:rFonts w:ascii="Helvetica" w:hAnsi="Helvetica" w:cs="Helvetica"/>
          <w:color w:val="212121"/>
        </w:rPr>
        <w:t>Consider the program below to understand the concept of race condition:</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import</w:t>
            </w:r>
            <w:r>
              <w:rPr>
                <w:rFonts w:eastAsia="Times New Roman"/>
              </w:rPr>
              <w:t> </w:t>
            </w:r>
            <w:r>
              <w:rPr>
                <w:rStyle w:val="HTMLCode"/>
              </w:rPr>
              <w:t>threading</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global variable x</w:t>
            </w:r>
          </w:p>
          <w:p w:rsidR="00C809ED" w:rsidRDefault="00C809ED">
            <w:pPr>
              <w:rPr>
                <w:rFonts w:eastAsia="Times New Roman"/>
              </w:rPr>
            </w:pPr>
            <w:r>
              <w:rPr>
                <w:rStyle w:val="HTMLCode"/>
              </w:rPr>
              <w:t>x =</w:t>
            </w:r>
            <w:r>
              <w:rPr>
                <w:rFonts w:eastAsia="Times New Roman"/>
              </w:rPr>
              <w:t> </w:t>
            </w:r>
            <w:r>
              <w:rPr>
                <w:rStyle w:val="HTMLCode"/>
              </w:rPr>
              <w:t>0</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gramStart"/>
            <w:r>
              <w:rPr>
                <w:rStyle w:val="HTMLCode"/>
              </w:rPr>
              <w:t>increment(</w:t>
            </w:r>
            <w:proofErr w:type="gramEnd"/>
            <w:r>
              <w:rPr>
                <w:rStyle w:val="HTMLCode"/>
              </w:rPr>
              <w:t>):</w:t>
            </w:r>
          </w:p>
          <w:p w:rsidR="00C809ED" w:rsidRDefault="00C809ED">
            <w:pPr>
              <w:rPr>
                <w:rFonts w:eastAsia="Times New Roman"/>
              </w:rPr>
            </w:pPr>
            <w:r>
              <w:rPr>
                <w:rStyle w:val="HTMLCode"/>
              </w:rPr>
              <w:t>    """</w:t>
            </w:r>
          </w:p>
          <w:p w:rsidR="00C809ED" w:rsidRDefault="00C809ED">
            <w:pPr>
              <w:rPr>
                <w:rFonts w:eastAsia="Times New Roman"/>
              </w:rPr>
            </w:pPr>
            <w:r>
              <w:rPr>
                <w:rStyle w:val="HTMLCode"/>
              </w:rPr>
              <w:t>    function to increment global variable x</w:t>
            </w:r>
          </w:p>
          <w:p w:rsidR="00C809ED" w:rsidRDefault="00C809ED">
            <w:pPr>
              <w:rPr>
                <w:rFonts w:eastAsia="Times New Roman"/>
              </w:rPr>
            </w:pPr>
            <w:r>
              <w:rPr>
                <w:rStyle w:val="HTMLCode"/>
              </w:rPr>
              <w:t>    """</w:t>
            </w:r>
          </w:p>
          <w:p w:rsidR="00C809ED" w:rsidRDefault="00C809ED">
            <w:pPr>
              <w:rPr>
                <w:rFonts w:eastAsia="Times New Roman"/>
              </w:rPr>
            </w:pPr>
            <w:r>
              <w:rPr>
                <w:rStyle w:val="HTMLCode"/>
              </w:rPr>
              <w:t>    global</w:t>
            </w:r>
            <w:r>
              <w:rPr>
                <w:rFonts w:eastAsia="Times New Roman"/>
              </w:rPr>
              <w:t> </w:t>
            </w:r>
            <w:r>
              <w:rPr>
                <w:rStyle w:val="HTMLCode"/>
              </w:rPr>
              <w:t>x</w:t>
            </w:r>
          </w:p>
          <w:p w:rsidR="00C809ED" w:rsidRDefault="00C809ED">
            <w:pPr>
              <w:rPr>
                <w:rFonts w:eastAsia="Times New Roman"/>
              </w:rPr>
            </w:pPr>
            <w:r>
              <w:rPr>
                <w:rStyle w:val="HTMLCode"/>
              </w:rPr>
              <w:t>    x +=</w:t>
            </w:r>
            <w:r>
              <w:rPr>
                <w:rFonts w:eastAsia="Times New Roman"/>
              </w:rPr>
              <w:t> </w:t>
            </w:r>
            <w:r>
              <w:rPr>
                <w:rStyle w:val="HTMLCode"/>
              </w:rPr>
              <w:t>1</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thread_</w:t>
            </w:r>
            <w:proofErr w:type="gramStart"/>
            <w:r>
              <w:rPr>
                <w:rStyle w:val="HTMLCode"/>
              </w:rPr>
              <w:t>task</w:t>
            </w:r>
            <w:proofErr w:type="spellEnd"/>
            <w:r>
              <w:rPr>
                <w:rStyle w:val="HTMLCode"/>
              </w:rPr>
              <w:t>(</w:t>
            </w:r>
            <w:proofErr w:type="gramEnd"/>
            <w:r>
              <w:rPr>
                <w:rStyle w:val="HTMLCode"/>
              </w:rPr>
              <w:t>):</w:t>
            </w:r>
          </w:p>
          <w:p w:rsidR="00C809ED" w:rsidRDefault="00C809ED">
            <w:pPr>
              <w:rPr>
                <w:rFonts w:eastAsia="Times New Roman"/>
              </w:rPr>
            </w:pPr>
            <w:r>
              <w:rPr>
                <w:rStyle w:val="HTMLCode"/>
              </w:rPr>
              <w:t>    """</w:t>
            </w:r>
          </w:p>
          <w:p w:rsidR="00C809ED" w:rsidRDefault="00C809ED">
            <w:pPr>
              <w:rPr>
                <w:rFonts w:eastAsia="Times New Roman"/>
              </w:rPr>
            </w:pPr>
            <w:r>
              <w:rPr>
                <w:rStyle w:val="HTMLCode"/>
              </w:rPr>
              <w:t>    task for thread</w:t>
            </w:r>
          </w:p>
          <w:p w:rsidR="00C809ED" w:rsidRDefault="00C809ED">
            <w:pPr>
              <w:rPr>
                <w:rFonts w:eastAsia="Times New Roman"/>
              </w:rPr>
            </w:pPr>
            <w:r>
              <w:rPr>
                <w:rStyle w:val="HTMLCode"/>
              </w:rPr>
              <w:t>    calls increment function 100000 times.</w:t>
            </w:r>
          </w:p>
          <w:p w:rsidR="00C809ED" w:rsidRDefault="00C809ED">
            <w:pPr>
              <w:rPr>
                <w:rFonts w:eastAsia="Times New Roman"/>
              </w:rPr>
            </w:pPr>
            <w:r>
              <w:rPr>
                <w:rStyle w:val="HTMLCode"/>
              </w:rPr>
              <w:t>    """</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100000):</w:t>
            </w:r>
          </w:p>
          <w:p w:rsidR="00C809ED" w:rsidRDefault="00C809ED">
            <w:pPr>
              <w:rPr>
                <w:rFonts w:eastAsia="Times New Roman"/>
              </w:rPr>
            </w:pPr>
            <w:r>
              <w:rPr>
                <w:rStyle w:val="HTMLCode"/>
              </w:rPr>
              <w:t>        </w:t>
            </w:r>
            <w:proofErr w:type="gramStart"/>
            <w:r>
              <w:rPr>
                <w:rStyle w:val="HTMLCode"/>
              </w:rPr>
              <w:t>increment(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main_</w:t>
            </w:r>
            <w:proofErr w:type="gramStart"/>
            <w:r>
              <w:rPr>
                <w:rStyle w:val="HTMLCode"/>
              </w:rPr>
              <w:t>task</w:t>
            </w:r>
            <w:proofErr w:type="spellEnd"/>
            <w:r>
              <w:rPr>
                <w:rStyle w:val="HTMLCode"/>
              </w:rPr>
              <w:t>(</w:t>
            </w:r>
            <w:proofErr w:type="gramEnd"/>
            <w:r>
              <w:rPr>
                <w:rStyle w:val="HTMLCode"/>
              </w:rPr>
              <w:t>):</w:t>
            </w:r>
          </w:p>
          <w:p w:rsidR="00C809ED" w:rsidRDefault="00C809ED">
            <w:pPr>
              <w:rPr>
                <w:rFonts w:eastAsia="Times New Roman"/>
              </w:rPr>
            </w:pPr>
            <w:r>
              <w:rPr>
                <w:rStyle w:val="HTMLCode"/>
              </w:rPr>
              <w:t>    global</w:t>
            </w:r>
            <w:r>
              <w:rPr>
                <w:rFonts w:eastAsia="Times New Roman"/>
              </w:rPr>
              <w:t> </w:t>
            </w:r>
            <w:r>
              <w:rPr>
                <w:rStyle w:val="HTMLCode"/>
              </w:rPr>
              <w:t>x</w:t>
            </w:r>
          </w:p>
          <w:p w:rsidR="00C809ED" w:rsidRDefault="00C809ED">
            <w:pPr>
              <w:rPr>
                <w:rFonts w:eastAsia="Times New Roman"/>
              </w:rPr>
            </w:pPr>
            <w:r>
              <w:rPr>
                <w:rStyle w:val="HTMLCode"/>
              </w:rPr>
              <w:t>    # setting global variable x as 0</w:t>
            </w:r>
          </w:p>
          <w:p w:rsidR="00C809ED" w:rsidRDefault="00C809ED">
            <w:pPr>
              <w:rPr>
                <w:rFonts w:eastAsia="Times New Roman"/>
              </w:rPr>
            </w:pPr>
            <w:r>
              <w:rPr>
                <w:rStyle w:val="HTMLCode"/>
              </w:rPr>
              <w:t>    x =</w:t>
            </w:r>
            <w:r>
              <w:rPr>
                <w:rFonts w:eastAsia="Times New Roman"/>
              </w:rPr>
              <w:t> </w:t>
            </w:r>
            <w:r>
              <w:rPr>
                <w:rStyle w:val="HTMLCode"/>
              </w:rPr>
              <w:t>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threads</w:t>
            </w:r>
          </w:p>
          <w:p w:rsidR="00C809ED" w:rsidRDefault="00C809ED">
            <w:pPr>
              <w:rPr>
                <w:rFonts w:eastAsia="Times New Roman"/>
              </w:rPr>
            </w:pPr>
            <w:r>
              <w:rPr>
                <w:rStyle w:val="HTMLCode"/>
              </w:rPr>
              <w:t>    t1 =</w:t>
            </w:r>
            <w:r>
              <w:rPr>
                <w:rFonts w:eastAsia="Times New Roman"/>
              </w:rPr>
              <w:t> </w:t>
            </w:r>
            <w:proofErr w:type="spellStart"/>
            <w:proofErr w:type="gramStart"/>
            <w:r>
              <w:rPr>
                <w:rStyle w:val="HTMLCode"/>
              </w:rPr>
              <w:t>threading.Thread</w:t>
            </w:r>
            <w:proofErr w:type="spellEnd"/>
            <w:proofErr w:type="gramEnd"/>
            <w:r>
              <w:rPr>
                <w:rStyle w:val="HTMLCode"/>
              </w:rPr>
              <w:t>(target=</w:t>
            </w:r>
            <w:proofErr w:type="spellStart"/>
            <w:r>
              <w:rPr>
                <w:rStyle w:val="HTMLCode"/>
              </w:rPr>
              <w:t>thread_task</w:t>
            </w:r>
            <w:proofErr w:type="spellEnd"/>
            <w:r>
              <w:rPr>
                <w:rStyle w:val="HTMLCode"/>
              </w:rPr>
              <w:t>)</w:t>
            </w:r>
          </w:p>
          <w:p w:rsidR="00C809ED" w:rsidRDefault="00C809ED">
            <w:pPr>
              <w:rPr>
                <w:rFonts w:eastAsia="Times New Roman"/>
              </w:rPr>
            </w:pPr>
            <w:r>
              <w:rPr>
                <w:rStyle w:val="HTMLCode"/>
              </w:rPr>
              <w:lastRenderedPageBreak/>
              <w:t>    t2 =</w:t>
            </w:r>
            <w:r>
              <w:rPr>
                <w:rFonts w:eastAsia="Times New Roman"/>
              </w:rPr>
              <w:t> </w:t>
            </w:r>
            <w:proofErr w:type="spellStart"/>
            <w:proofErr w:type="gramStart"/>
            <w:r>
              <w:rPr>
                <w:rStyle w:val="HTMLCode"/>
              </w:rPr>
              <w:t>threading.Thread</w:t>
            </w:r>
            <w:proofErr w:type="spellEnd"/>
            <w:proofErr w:type="gramEnd"/>
            <w:r>
              <w:rPr>
                <w:rStyle w:val="HTMLCode"/>
              </w:rPr>
              <w:t>(target=</w:t>
            </w:r>
            <w:proofErr w:type="spellStart"/>
            <w:r>
              <w:rPr>
                <w:rStyle w:val="HTMLCode"/>
              </w:rPr>
              <w:t>thread_task</w:t>
            </w:r>
            <w:proofErr w:type="spell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 threads</w:t>
            </w:r>
          </w:p>
          <w:p w:rsidR="00C809ED" w:rsidRDefault="00C809ED">
            <w:pPr>
              <w:rPr>
                <w:rFonts w:eastAsia="Times New Roman"/>
              </w:rPr>
            </w:pPr>
            <w:r>
              <w:rPr>
                <w:rStyle w:val="HTMLCode"/>
              </w:rPr>
              <w:t>    t</w:t>
            </w:r>
            <w:proofErr w:type="gramStart"/>
            <w:r>
              <w:rPr>
                <w:rStyle w:val="HTMLCode"/>
              </w:rPr>
              <w:t>1.start</w:t>
            </w:r>
            <w:proofErr w:type="gramEnd"/>
            <w:r>
              <w:rPr>
                <w:rStyle w:val="HTMLCode"/>
              </w:rPr>
              <w:t>()</w:t>
            </w:r>
          </w:p>
          <w:p w:rsidR="00C809ED" w:rsidRDefault="00C809ED">
            <w:pPr>
              <w:rPr>
                <w:rFonts w:eastAsia="Times New Roman"/>
              </w:rPr>
            </w:pPr>
            <w:r>
              <w:rPr>
                <w:rStyle w:val="HTMLCode"/>
              </w:rPr>
              <w:t>    t</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wait until threads finish their job</w:t>
            </w:r>
          </w:p>
          <w:p w:rsidR="00C809ED" w:rsidRDefault="00C809ED">
            <w:pPr>
              <w:rPr>
                <w:rFonts w:eastAsia="Times New Roman"/>
              </w:rPr>
            </w:pPr>
            <w:r>
              <w:rPr>
                <w:rStyle w:val="HTMLCode"/>
              </w:rPr>
              <w:t>    t</w:t>
            </w:r>
            <w:proofErr w:type="gramStart"/>
            <w:r>
              <w:rPr>
                <w:rStyle w:val="HTMLCode"/>
              </w:rPr>
              <w:t>1.join</w:t>
            </w:r>
            <w:proofErr w:type="gramEnd"/>
            <w:r>
              <w:rPr>
                <w:rStyle w:val="HTMLCode"/>
              </w:rPr>
              <w:t>()</w:t>
            </w:r>
          </w:p>
          <w:p w:rsidR="00C809ED" w:rsidRDefault="00C809ED">
            <w:pPr>
              <w:rPr>
                <w:rFonts w:eastAsia="Times New Roman"/>
              </w:rPr>
            </w:pPr>
            <w:r>
              <w:rPr>
                <w:rStyle w:val="HTMLCode"/>
              </w:rPr>
              <w:t>    t</w:t>
            </w:r>
            <w:proofErr w:type="gramStart"/>
            <w:r>
              <w:rPr>
                <w:rStyle w:val="HTMLCode"/>
              </w:rPr>
              <w:t>2.join</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for</w:t>
            </w:r>
            <w:r>
              <w:rPr>
                <w:rFonts w:eastAsia="Times New Roman"/>
              </w:rPr>
              <w:t> </w:t>
            </w:r>
            <w:proofErr w:type="spellStart"/>
            <w:r>
              <w:rPr>
                <w:rStyle w:val="HTMLCode"/>
              </w:rPr>
              <w:t>i</w:t>
            </w:r>
            <w:proofErr w:type="spellEnd"/>
            <w:r>
              <w:rPr>
                <w:rStyle w:val="HTMLCode"/>
              </w:rPr>
              <w:t> in</w:t>
            </w:r>
            <w:r>
              <w:rPr>
                <w:rFonts w:eastAsia="Times New Roman"/>
              </w:rPr>
              <w:t> </w:t>
            </w:r>
            <w:proofErr w:type="gramStart"/>
            <w:r>
              <w:rPr>
                <w:rStyle w:val="HTMLCode"/>
              </w:rPr>
              <w:t>range(</w:t>
            </w:r>
            <w:proofErr w:type="gramEnd"/>
            <w:r>
              <w:rPr>
                <w:rStyle w:val="HTMLCode"/>
              </w:rPr>
              <w:t>10):</w:t>
            </w:r>
          </w:p>
          <w:p w:rsidR="00C809ED" w:rsidRDefault="00C809ED">
            <w:pPr>
              <w:rPr>
                <w:rFonts w:eastAsia="Times New Roman"/>
              </w:rPr>
            </w:pPr>
            <w:r>
              <w:rPr>
                <w:rStyle w:val="HTMLCode"/>
              </w:rPr>
              <w:t>        </w:t>
            </w:r>
            <w:proofErr w:type="spellStart"/>
            <w:r>
              <w:rPr>
                <w:rStyle w:val="HTMLCode"/>
              </w:rPr>
              <w:t>main_</w:t>
            </w:r>
            <w:proofErr w:type="gramStart"/>
            <w:r>
              <w:rPr>
                <w:rStyle w:val="HTMLCode"/>
              </w:rPr>
              <w:t>task</w:t>
            </w:r>
            <w:proofErr w:type="spellEnd"/>
            <w:r>
              <w:rPr>
                <w:rStyle w:val="HTMLCode"/>
              </w:rPr>
              <w:t>(</w:t>
            </w:r>
            <w:proofErr w:type="gramEnd"/>
            <w:r>
              <w:rPr>
                <w:rStyle w:val="HTMLCode"/>
              </w:rPr>
              <w:t>)</w:t>
            </w:r>
          </w:p>
          <w:p w:rsidR="00C809ED" w:rsidRDefault="00C809ED">
            <w:pPr>
              <w:rPr>
                <w:rFonts w:eastAsia="Times New Roman"/>
              </w:rPr>
            </w:pPr>
            <w:r>
              <w:rPr>
                <w:rStyle w:val="HTMLCode"/>
              </w:rPr>
              <w:t>        print("Iteration {0}: x = {1}".format(</w:t>
            </w:r>
            <w:proofErr w:type="spellStart"/>
            <w:r>
              <w:rPr>
                <w:rStyle w:val="HTMLCode"/>
              </w:rPr>
              <w:t>i,x</w:t>
            </w:r>
            <w:proofErr w:type="spellEnd"/>
            <w:r>
              <w:rPr>
                <w:rStyle w:val="HTMLCode"/>
              </w:rPr>
              <w:t>))</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rPr>
      </w:pPr>
      <w:r>
        <w:rPr>
          <w:rFonts w:ascii="Helvetica" w:hAnsi="Helvetica" w:cs="Helvetica"/>
          <w:color w:val="212121"/>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0: x = 175005</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1: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2: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3: x = 169432</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4: x = 153316</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5: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6: x = 167322</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7: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8: x = 169917</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9: x = 153589</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0"/>
          <w:szCs w:val="20"/>
        </w:rPr>
      </w:pPr>
      <w:r>
        <w:rPr>
          <w:rFonts w:ascii="Helvetica" w:hAnsi="Helvetica" w:cs="Helvetica"/>
          <w:color w:val="212121"/>
          <w:sz w:val="20"/>
          <w:szCs w:val="20"/>
        </w:rPr>
        <w:t>In above program:</w:t>
      </w:r>
    </w:p>
    <w:p w:rsidR="00C809ED" w:rsidRDefault="00C809ED" w:rsidP="00C809ED">
      <w:pPr>
        <w:numPr>
          <w:ilvl w:val="0"/>
          <w:numId w:val="13"/>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Two threads </w:t>
      </w:r>
      <w:r>
        <w:rPr>
          <w:rStyle w:val="Strong"/>
          <w:rFonts w:ascii="Helvetica" w:eastAsia="Times New Roman" w:hAnsi="Helvetica" w:cs="Helvetica"/>
          <w:color w:val="212121"/>
          <w:sz w:val="20"/>
          <w:szCs w:val="20"/>
          <w:bdr w:val="none" w:sz="0" w:space="0" w:color="auto" w:frame="1"/>
        </w:rPr>
        <w:t>t1</w:t>
      </w:r>
      <w:r>
        <w:rPr>
          <w:rFonts w:ascii="Helvetica" w:eastAsia="Times New Roman" w:hAnsi="Helvetica" w:cs="Helvetica"/>
          <w:color w:val="212121"/>
          <w:sz w:val="20"/>
          <w:szCs w:val="20"/>
        </w:rPr>
        <w:t> and </w:t>
      </w:r>
      <w:r>
        <w:rPr>
          <w:rStyle w:val="Strong"/>
          <w:rFonts w:ascii="Helvetica" w:eastAsia="Times New Roman" w:hAnsi="Helvetica" w:cs="Helvetica"/>
          <w:color w:val="212121"/>
          <w:sz w:val="20"/>
          <w:szCs w:val="20"/>
          <w:bdr w:val="none" w:sz="0" w:space="0" w:color="auto" w:frame="1"/>
        </w:rPr>
        <w:t>t2</w:t>
      </w:r>
      <w:r>
        <w:rPr>
          <w:rFonts w:ascii="Helvetica" w:eastAsia="Times New Roman" w:hAnsi="Helvetica" w:cs="Helvetica"/>
          <w:color w:val="212121"/>
          <w:sz w:val="20"/>
          <w:szCs w:val="20"/>
        </w:rPr>
        <w:t> are created in </w:t>
      </w:r>
      <w:proofErr w:type="spellStart"/>
      <w:r>
        <w:rPr>
          <w:rStyle w:val="Strong"/>
          <w:rFonts w:ascii="Helvetica" w:eastAsia="Times New Roman" w:hAnsi="Helvetica" w:cs="Helvetica"/>
          <w:color w:val="212121"/>
          <w:sz w:val="20"/>
          <w:szCs w:val="20"/>
          <w:bdr w:val="none" w:sz="0" w:space="0" w:color="auto" w:frame="1"/>
        </w:rPr>
        <w:t>main_task</w:t>
      </w:r>
      <w:proofErr w:type="spellEnd"/>
      <w:r>
        <w:rPr>
          <w:rFonts w:ascii="Helvetica" w:eastAsia="Times New Roman" w:hAnsi="Helvetica" w:cs="Helvetica"/>
          <w:color w:val="212121"/>
          <w:sz w:val="20"/>
          <w:szCs w:val="20"/>
        </w:rPr>
        <w:t> function and global variable </w:t>
      </w:r>
      <w:r>
        <w:rPr>
          <w:rStyle w:val="Strong"/>
          <w:rFonts w:ascii="Helvetica" w:eastAsia="Times New Roman" w:hAnsi="Helvetica" w:cs="Helvetica"/>
          <w:color w:val="212121"/>
          <w:sz w:val="20"/>
          <w:szCs w:val="20"/>
          <w:bdr w:val="none" w:sz="0" w:space="0" w:color="auto" w:frame="1"/>
        </w:rPr>
        <w:t>x</w:t>
      </w:r>
      <w:r>
        <w:rPr>
          <w:rFonts w:ascii="Helvetica" w:eastAsia="Times New Roman" w:hAnsi="Helvetica" w:cs="Helvetica"/>
          <w:color w:val="212121"/>
          <w:sz w:val="20"/>
          <w:szCs w:val="20"/>
        </w:rPr>
        <w:t> is set to 0.</w:t>
      </w:r>
    </w:p>
    <w:p w:rsidR="00C809ED" w:rsidRDefault="00C809ED" w:rsidP="00C809ED">
      <w:pPr>
        <w:numPr>
          <w:ilvl w:val="0"/>
          <w:numId w:val="13"/>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Each thread has a target function </w:t>
      </w:r>
      <w:proofErr w:type="spellStart"/>
      <w:r>
        <w:rPr>
          <w:rStyle w:val="Strong"/>
          <w:rFonts w:ascii="Helvetica" w:eastAsia="Times New Roman" w:hAnsi="Helvetica" w:cs="Helvetica"/>
          <w:color w:val="212121"/>
          <w:sz w:val="20"/>
          <w:szCs w:val="20"/>
          <w:bdr w:val="none" w:sz="0" w:space="0" w:color="auto" w:frame="1"/>
        </w:rPr>
        <w:t>thread_task</w:t>
      </w:r>
      <w:proofErr w:type="spellEnd"/>
      <w:r>
        <w:rPr>
          <w:rFonts w:ascii="Helvetica" w:eastAsia="Times New Roman" w:hAnsi="Helvetica" w:cs="Helvetica"/>
          <w:color w:val="212121"/>
          <w:sz w:val="20"/>
          <w:szCs w:val="20"/>
        </w:rPr>
        <w:t> in which </w:t>
      </w:r>
      <w:r>
        <w:rPr>
          <w:rStyle w:val="Strong"/>
          <w:rFonts w:ascii="Helvetica" w:eastAsia="Times New Roman" w:hAnsi="Helvetica" w:cs="Helvetica"/>
          <w:color w:val="212121"/>
          <w:sz w:val="20"/>
          <w:szCs w:val="20"/>
          <w:bdr w:val="none" w:sz="0" w:space="0" w:color="auto" w:frame="1"/>
        </w:rPr>
        <w:t>increment</w:t>
      </w:r>
      <w:r>
        <w:rPr>
          <w:rFonts w:ascii="Helvetica" w:eastAsia="Times New Roman" w:hAnsi="Helvetica" w:cs="Helvetica"/>
          <w:color w:val="212121"/>
          <w:sz w:val="20"/>
          <w:szCs w:val="20"/>
        </w:rPr>
        <w:t> function is called 100000 times.</w:t>
      </w:r>
    </w:p>
    <w:p w:rsidR="00C809ED" w:rsidRDefault="00C809ED" w:rsidP="00C809ED">
      <w:pPr>
        <w:numPr>
          <w:ilvl w:val="0"/>
          <w:numId w:val="13"/>
        </w:numPr>
        <w:ind w:left="540"/>
        <w:jc w:val="both"/>
        <w:textAlignment w:val="baseline"/>
        <w:rPr>
          <w:rFonts w:ascii="Helvetica" w:eastAsia="Times New Roman" w:hAnsi="Helvetica" w:cs="Helvetica"/>
          <w:color w:val="212121"/>
          <w:sz w:val="20"/>
          <w:szCs w:val="20"/>
        </w:rPr>
      </w:pPr>
      <w:r>
        <w:rPr>
          <w:rStyle w:val="Strong"/>
          <w:rFonts w:ascii="Helvetica" w:eastAsia="Times New Roman" w:hAnsi="Helvetica" w:cs="Helvetica"/>
          <w:color w:val="212121"/>
          <w:sz w:val="20"/>
          <w:szCs w:val="20"/>
          <w:bdr w:val="none" w:sz="0" w:space="0" w:color="auto" w:frame="1"/>
        </w:rPr>
        <w:t>increment</w:t>
      </w:r>
      <w:r>
        <w:rPr>
          <w:rFonts w:ascii="Helvetica" w:eastAsia="Times New Roman" w:hAnsi="Helvetica" w:cs="Helvetica"/>
          <w:color w:val="212121"/>
          <w:sz w:val="20"/>
          <w:szCs w:val="20"/>
        </w:rPr>
        <w:t> function will increment the global variable </w:t>
      </w:r>
      <w:r>
        <w:rPr>
          <w:rStyle w:val="Strong"/>
          <w:rFonts w:ascii="Helvetica" w:eastAsia="Times New Roman" w:hAnsi="Helvetica" w:cs="Helvetica"/>
          <w:color w:val="212121"/>
          <w:sz w:val="20"/>
          <w:szCs w:val="20"/>
          <w:bdr w:val="none" w:sz="0" w:space="0" w:color="auto" w:frame="1"/>
        </w:rPr>
        <w:t>x</w:t>
      </w:r>
      <w:r>
        <w:rPr>
          <w:rFonts w:ascii="Helvetica" w:eastAsia="Times New Roman" w:hAnsi="Helvetica" w:cs="Helvetica"/>
          <w:color w:val="212121"/>
          <w:sz w:val="20"/>
          <w:szCs w:val="20"/>
        </w:rPr>
        <w:t> by 1 in each call.</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0"/>
          <w:szCs w:val="20"/>
        </w:rPr>
      </w:pPr>
      <w:r>
        <w:rPr>
          <w:rFonts w:ascii="Helvetica" w:hAnsi="Helvetica" w:cs="Helvetica"/>
          <w:color w:val="212121"/>
          <w:sz w:val="20"/>
          <w:szCs w:val="20"/>
        </w:rPr>
        <w:t>The expected final value of </w:t>
      </w:r>
      <w:r>
        <w:rPr>
          <w:rStyle w:val="Strong"/>
          <w:rFonts w:ascii="Helvetica" w:hAnsi="Helvetica" w:cs="Helvetica"/>
          <w:color w:val="212121"/>
          <w:sz w:val="20"/>
          <w:szCs w:val="20"/>
          <w:bdr w:val="none" w:sz="0" w:space="0" w:color="auto" w:frame="1"/>
        </w:rPr>
        <w:t>x</w:t>
      </w:r>
      <w:r>
        <w:rPr>
          <w:rFonts w:ascii="Helvetica" w:hAnsi="Helvetica" w:cs="Helvetica"/>
          <w:color w:val="212121"/>
          <w:sz w:val="20"/>
          <w:szCs w:val="20"/>
        </w:rPr>
        <w:t> is 200000 but what we get in 10 iterations of </w:t>
      </w:r>
      <w:proofErr w:type="spellStart"/>
      <w:r>
        <w:rPr>
          <w:rStyle w:val="Strong"/>
          <w:rFonts w:ascii="Helvetica" w:hAnsi="Helvetica" w:cs="Helvetica"/>
          <w:color w:val="212121"/>
          <w:sz w:val="20"/>
          <w:szCs w:val="20"/>
          <w:bdr w:val="none" w:sz="0" w:space="0" w:color="auto" w:frame="1"/>
        </w:rPr>
        <w:t>main_task</w:t>
      </w:r>
      <w:proofErr w:type="spellEnd"/>
      <w:r>
        <w:rPr>
          <w:rFonts w:ascii="Helvetica" w:hAnsi="Helvetica" w:cs="Helvetica"/>
          <w:color w:val="212121"/>
          <w:sz w:val="20"/>
          <w:szCs w:val="20"/>
        </w:rPr>
        <w:t> function is some different values.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0"/>
          <w:szCs w:val="20"/>
        </w:rPr>
      </w:pPr>
      <w:r>
        <w:rPr>
          <w:rFonts w:ascii="Helvetica" w:hAnsi="Helvetica" w:cs="Helvetica"/>
          <w:color w:val="212121"/>
          <w:sz w:val="20"/>
          <w:szCs w:val="20"/>
        </w:rPr>
        <w:t>This happens due to concurrent access of threads to the shared variable </w:t>
      </w:r>
      <w:r>
        <w:rPr>
          <w:rStyle w:val="Strong"/>
          <w:rFonts w:ascii="Helvetica" w:hAnsi="Helvetica" w:cs="Helvetica"/>
          <w:color w:val="212121"/>
          <w:sz w:val="20"/>
          <w:szCs w:val="20"/>
          <w:bdr w:val="none" w:sz="0" w:space="0" w:color="auto" w:frame="1"/>
        </w:rPr>
        <w:t>x</w:t>
      </w:r>
      <w:r>
        <w:rPr>
          <w:rFonts w:ascii="Helvetica" w:hAnsi="Helvetica" w:cs="Helvetica"/>
          <w:color w:val="212121"/>
          <w:sz w:val="20"/>
          <w:szCs w:val="20"/>
        </w:rPr>
        <w:t>. This unpredictability in value of </w:t>
      </w:r>
      <w:r>
        <w:rPr>
          <w:rStyle w:val="Strong"/>
          <w:rFonts w:ascii="Helvetica" w:hAnsi="Helvetica" w:cs="Helvetica"/>
          <w:color w:val="212121"/>
          <w:sz w:val="20"/>
          <w:szCs w:val="20"/>
          <w:bdr w:val="none" w:sz="0" w:space="0" w:color="auto" w:frame="1"/>
        </w:rPr>
        <w:t>x</w:t>
      </w:r>
      <w:r>
        <w:rPr>
          <w:rFonts w:ascii="Helvetica" w:hAnsi="Helvetica" w:cs="Helvetica"/>
          <w:color w:val="212121"/>
          <w:sz w:val="20"/>
          <w:szCs w:val="20"/>
        </w:rPr>
        <w:t> is nothing but </w:t>
      </w:r>
      <w:r>
        <w:rPr>
          <w:rStyle w:val="Strong"/>
          <w:rFonts w:ascii="Helvetica" w:hAnsi="Helvetica" w:cs="Helvetica"/>
          <w:color w:val="212121"/>
          <w:sz w:val="20"/>
          <w:szCs w:val="20"/>
          <w:bdr w:val="none" w:sz="0" w:space="0" w:color="auto" w:frame="1"/>
        </w:rPr>
        <w:t>race condition</w:t>
      </w:r>
      <w:r>
        <w:rPr>
          <w:rFonts w:ascii="Helvetica" w:hAnsi="Helvetica" w:cs="Helvetica"/>
          <w:color w:val="212121"/>
          <w:sz w:val="20"/>
          <w:szCs w:val="20"/>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0"/>
          <w:szCs w:val="20"/>
        </w:rPr>
      </w:pPr>
      <w:r>
        <w:rPr>
          <w:rFonts w:ascii="Helvetica" w:hAnsi="Helvetica" w:cs="Helvetica"/>
          <w:color w:val="212121"/>
          <w:sz w:val="20"/>
          <w:szCs w:val="20"/>
        </w:rPr>
        <w:lastRenderedPageBreak/>
        <w:t>Given below is a diagram which shows how can </w:t>
      </w:r>
      <w:r>
        <w:rPr>
          <w:rStyle w:val="Strong"/>
          <w:rFonts w:ascii="Helvetica" w:hAnsi="Helvetica" w:cs="Helvetica"/>
          <w:color w:val="212121"/>
          <w:sz w:val="20"/>
          <w:szCs w:val="20"/>
          <w:bdr w:val="none" w:sz="0" w:space="0" w:color="auto" w:frame="1"/>
        </w:rPr>
        <w:t>race condition</w:t>
      </w:r>
      <w:r>
        <w:rPr>
          <w:rFonts w:ascii="Helvetica" w:hAnsi="Helvetica" w:cs="Helvetica"/>
          <w:color w:val="212121"/>
          <w:sz w:val="20"/>
          <w:szCs w:val="20"/>
        </w:rPr>
        <w:t> occur in above program:</w:t>
      </w:r>
      <w:r>
        <w:rPr>
          <w:rFonts w:ascii="Helvetica" w:hAnsi="Helvetica" w:cs="Helvetica"/>
          <w:color w:val="212121"/>
          <w:sz w:val="20"/>
          <w:szCs w:val="20"/>
        </w:rPr>
        <w:br/>
      </w:r>
      <w:r>
        <w:rPr>
          <w:rFonts w:ascii="Helvetica" w:hAnsi="Helvetica" w:cs="Helvetica"/>
          <w:noProof/>
          <w:color w:val="212121"/>
          <w:sz w:val="20"/>
          <w:szCs w:val="20"/>
        </w:rPr>
        <w:drawing>
          <wp:inline distT="0" distB="0" distL="0" distR="0">
            <wp:extent cx="6838950" cy="3724275"/>
            <wp:effectExtent l="0" t="0" r="0" b="9525"/>
            <wp:docPr id="2" name="Picture 2" descr="https://cdncontribute.geeksforgeeks.org/wp-content/uploads/multithreading-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wp-content/uploads/multithreading-pytho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0" cy="3724275"/>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0"/>
          <w:szCs w:val="20"/>
        </w:rPr>
      </w:pPr>
      <w:r>
        <w:rPr>
          <w:rFonts w:ascii="Helvetica" w:hAnsi="Helvetica" w:cs="Helvetica"/>
          <w:color w:val="212121"/>
          <w:sz w:val="20"/>
          <w:szCs w:val="20"/>
        </w:rPr>
        <w:t>Notice that expected value of </w:t>
      </w:r>
      <w:r>
        <w:rPr>
          <w:rStyle w:val="Strong"/>
          <w:rFonts w:ascii="Helvetica" w:hAnsi="Helvetica" w:cs="Helvetica"/>
          <w:color w:val="212121"/>
          <w:sz w:val="20"/>
          <w:szCs w:val="20"/>
          <w:bdr w:val="none" w:sz="0" w:space="0" w:color="auto" w:frame="1"/>
        </w:rPr>
        <w:t>x</w:t>
      </w:r>
      <w:r>
        <w:rPr>
          <w:rFonts w:ascii="Helvetica" w:hAnsi="Helvetica" w:cs="Helvetica"/>
          <w:color w:val="212121"/>
          <w:sz w:val="20"/>
          <w:szCs w:val="20"/>
        </w:rPr>
        <w:t> in above diagram is 12 but due to race condition, it turns out to be 11!</w:t>
      </w:r>
      <w:r>
        <w:rPr>
          <w:rFonts w:ascii="Helvetica" w:hAnsi="Helvetica" w:cs="Helvetica"/>
          <w:color w:val="212121"/>
          <w:sz w:val="20"/>
          <w:szCs w:val="20"/>
        </w:rPr>
        <w:br/>
      </w:r>
      <w:r>
        <w:rPr>
          <w:rFonts w:ascii="Helvetica" w:hAnsi="Helvetica" w:cs="Helvetica"/>
          <w:color w:val="212121"/>
          <w:sz w:val="20"/>
          <w:szCs w:val="20"/>
        </w:rPr>
        <w:br/>
        <w:t>Hence, we need a tool for proper synchronization between multiple threads.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Helvetica" w:hAnsi="Helvetica" w:cs="Helvetica"/>
          <w:color w:val="212121"/>
          <w:sz w:val="20"/>
          <w:szCs w:val="20"/>
        </w:rPr>
      </w:pPr>
      <w:r>
        <w:rPr>
          <w:rStyle w:val="Strong"/>
          <w:rFonts w:ascii="Helvetica" w:hAnsi="Helvetica" w:cs="Helvetica"/>
          <w:color w:val="212121"/>
          <w:sz w:val="20"/>
          <w:szCs w:val="20"/>
          <w:bdr w:val="none" w:sz="0" w:space="0" w:color="auto" w:frame="1"/>
        </w:rPr>
        <w:t>Using Locks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0"/>
          <w:szCs w:val="20"/>
        </w:rPr>
      </w:pPr>
      <w:r>
        <w:rPr>
          <w:rStyle w:val="Strong"/>
          <w:rFonts w:ascii="Helvetica" w:hAnsi="Helvetica" w:cs="Helvetica"/>
          <w:color w:val="212121"/>
          <w:sz w:val="20"/>
          <w:szCs w:val="20"/>
          <w:bdr w:val="none" w:sz="0" w:space="0" w:color="auto" w:frame="1"/>
        </w:rPr>
        <w:t>threading</w:t>
      </w:r>
      <w:r>
        <w:rPr>
          <w:rFonts w:ascii="Helvetica" w:hAnsi="Helvetica" w:cs="Helvetica"/>
          <w:color w:val="212121"/>
          <w:sz w:val="20"/>
          <w:szCs w:val="20"/>
        </w:rPr>
        <w:t> module provides a </w:t>
      </w:r>
      <w:r>
        <w:rPr>
          <w:rStyle w:val="Strong"/>
          <w:rFonts w:ascii="Helvetica" w:hAnsi="Helvetica" w:cs="Helvetica"/>
          <w:color w:val="212121"/>
          <w:sz w:val="20"/>
          <w:szCs w:val="20"/>
          <w:bdr w:val="none" w:sz="0" w:space="0" w:color="auto" w:frame="1"/>
        </w:rPr>
        <w:t>Lock</w:t>
      </w:r>
      <w:r>
        <w:rPr>
          <w:rFonts w:ascii="Helvetica" w:hAnsi="Helvetica" w:cs="Helvetica"/>
          <w:color w:val="212121"/>
          <w:sz w:val="20"/>
          <w:szCs w:val="20"/>
        </w:rPr>
        <w:t> class to deal with the race conditions. Lock is implemented using a </w:t>
      </w:r>
      <w:r>
        <w:rPr>
          <w:rStyle w:val="Strong"/>
          <w:rFonts w:ascii="Helvetica" w:hAnsi="Helvetica" w:cs="Helvetica"/>
          <w:color w:val="212121"/>
          <w:sz w:val="20"/>
          <w:szCs w:val="20"/>
          <w:bdr w:val="none" w:sz="0" w:space="0" w:color="auto" w:frame="1"/>
        </w:rPr>
        <w:t>Semaphore</w:t>
      </w:r>
      <w:r>
        <w:rPr>
          <w:rFonts w:ascii="Helvetica" w:hAnsi="Helvetica" w:cs="Helvetica"/>
          <w:color w:val="212121"/>
          <w:sz w:val="20"/>
          <w:szCs w:val="20"/>
        </w:rPr>
        <w:t> object provided by the Operating System.</w:t>
      </w:r>
    </w:p>
    <w:p w:rsidR="00C809ED" w:rsidRDefault="00C809ED" w:rsidP="00C809ED">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i/>
          <w:iCs/>
          <w:color w:val="212121"/>
          <w:sz w:val="20"/>
          <w:szCs w:val="20"/>
        </w:rPr>
      </w:pPr>
      <w:r>
        <w:rPr>
          <w:rFonts w:ascii="Helvetica" w:hAnsi="Helvetica" w:cs="Helvetica"/>
          <w:i/>
          <w:iCs/>
          <w:color w:val="212121"/>
          <w:sz w:val="20"/>
          <w:szCs w:val="20"/>
        </w:rPr>
        <w:t>A semaphore is a synchronization object that controls access by multiple processes/threads to a common resource in a parallel programming environment. It is simply a value in a designated place in operating system (or kernel) storage that each process/thread can check and then change. Depending on the value that is found, the process/thread can use the resource or will find that it is already in use and must wait for some period before trying again. Semaphores can be binary (0 or 1) or can have additional values. Typically, a process/thread using semaphores checks the value and then, if it using the resource, changes the value to reflect this so that subsequent semaphore users will know to wait.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sz w:val="20"/>
          <w:szCs w:val="20"/>
        </w:rPr>
      </w:pPr>
      <w:r>
        <w:rPr>
          <w:rStyle w:val="Strong"/>
          <w:rFonts w:ascii="Helvetica" w:hAnsi="Helvetica" w:cs="Helvetica"/>
          <w:color w:val="212121"/>
          <w:sz w:val="20"/>
          <w:szCs w:val="20"/>
          <w:bdr w:val="none" w:sz="0" w:space="0" w:color="auto" w:frame="1"/>
        </w:rPr>
        <w:t>Lock</w:t>
      </w:r>
      <w:r>
        <w:rPr>
          <w:rFonts w:ascii="Helvetica" w:hAnsi="Helvetica" w:cs="Helvetica"/>
          <w:color w:val="212121"/>
          <w:sz w:val="20"/>
          <w:szCs w:val="20"/>
        </w:rPr>
        <w:t> class provides following methods:</w:t>
      </w:r>
    </w:p>
    <w:p w:rsidR="00C809ED" w:rsidRDefault="00C809ED" w:rsidP="00C809ED">
      <w:pPr>
        <w:numPr>
          <w:ilvl w:val="0"/>
          <w:numId w:val="14"/>
        </w:numPr>
        <w:ind w:left="540"/>
        <w:jc w:val="both"/>
        <w:textAlignment w:val="baseline"/>
        <w:rPr>
          <w:rFonts w:ascii="Helvetica" w:eastAsia="Times New Roman" w:hAnsi="Helvetica" w:cs="Helvetica"/>
          <w:color w:val="212121"/>
          <w:sz w:val="20"/>
          <w:szCs w:val="20"/>
        </w:rPr>
      </w:pPr>
      <w:r>
        <w:rPr>
          <w:rStyle w:val="Strong"/>
          <w:rFonts w:ascii="Helvetica" w:eastAsia="Times New Roman" w:hAnsi="Helvetica" w:cs="Helvetica"/>
          <w:color w:val="212121"/>
          <w:sz w:val="20"/>
          <w:szCs w:val="20"/>
          <w:bdr w:val="none" w:sz="0" w:space="0" w:color="auto" w:frame="1"/>
        </w:rPr>
        <w:t>acquire([blocking]</w:t>
      </w:r>
      <w:proofErr w:type="gramStart"/>
      <w:r>
        <w:rPr>
          <w:rStyle w:val="Strong"/>
          <w:rFonts w:ascii="Helvetica" w:eastAsia="Times New Roman" w:hAnsi="Helvetica" w:cs="Helvetica"/>
          <w:color w:val="212121"/>
          <w:sz w:val="20"/>
          <w:szCs w:val="20"/>
          <w:bdr w:val="none" w:sz="0" w:space="0" w:color="auto" w:frame="1"/>
        </w:rPr>
        <w:t>) :</w:t>
      </w:r>
      <w:proofErr w:type="gramEnd"/>
      <w:r>
        <w:rPr>
          <w:rFonts w:ascii="Helvetica" w:eastAsia="Times New Roman" w:hAnsi="Helvetica" w:cs="Helvetica"/>
          <w:color w:val="212121"/>
          <w:sz w:val="20"/>
          <w:szCs w:val="20"/>
        </w:rPr>
        <w:t xml:space="preserve"> To acquire a lock. A lock can be blocking or non-blocking. </w:t>
      </w:r>
    </w:p>
    <w:p w:rsidR="00C809ED" w:rsidRDefault="00C809ED" w:rsidP="00C809ED">
      <w:pPr>
        <w:numPr>
          <w:ilvl w:val="1"/>
          <w:numId w:val="14"/>
        </w:numPr>
        <w:ind w:left="108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When invoked with the blocking argument set to </w:t>
      </w:r>
      <w:r>
        <w:rPr>
          <w:rStyle w:val="Strong"/>
          <w:rFonts w:ascii="Helvetica" w:eastAsia="Times New Roman" w:hAnsi="Helvetica" w:cs="Helvetica"/>
          <w:color w:val="212121"/>
          <w:sz w:val="20"/>
          <w:szCs w:val="20"/>
          <w:bdr w:val="none" w:sz="0" w:space="0" w:color="auto" w:frame="1"/>
        </w:rPr>
        <w:t>True</w:t>
      </w:r>
      <w:r>
        <w:rPr>
          <w:rFonts w:ascii="Helvetica" w:eastAsia="Times New Roman" w:hAnsi="Helvetica" w:cs="Helvetica"/>
          <w:color w:val="212121"/>
          <w:sz w:val="20"/>
          <w:szCs w:val="20"/>
        </w:rPr>
        <w:t> (the default), thread execution is blocked until the lock is unlocked, then lock is set to locked and return </w:t>
      </w:r>
      <w:r>
        <w:rPr>
          <w:rStyle w:val="Strong"/>
          <w:rFonts w:ascii="Helvetica" w:eastAsia="Times New Roman" w:hAnsi="Helvetica" w:cs="Helvetica"/>
          <w:color w:val="212121"/>
          <w:sz w:val="20"/>
          <w:szCs w:val="20"/>
          <w:bdr w:val="none" w:sz="0" w:space="0" w:color="auto" w:frame="1"/>
        </w:rPr>
        <w:t>True</w:t>
      </w:r>
      <w:r>
        <w:rPr>
          <w:rFonts w:ascii="Helvetica" w:eastAsia="Times New Roman" w:hAnsi="Helvetica" w:cs="Helvetica"/>
          <w:color w:val="212121"/>
          <w:sz w:val="20"/>
          <w:szCs w:val="20"/>
        </w:rPr>
        <w:t>.</w:t>
      </w:r>
    </w:p>
    <w:p w:rsidR="00C809ED" w:rsidRDefault="00C809ED" w:rsidP="00C809ED">
      <w:pPr>
        <w:numPr>
          <w:ilvl w:val="1"/>
          <w:numId w:val="14"/>
        </w:numPr>
        <w:ind w:left="108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When invoked with the blocking argument set to </w:t>
      </w:r>
      <w:r>
        <w:rPr>
          <w:rStyle w:val="Strong"/>
          <w:rFonts w:ascii="Helvetica" w:eastAsia="Times New Roman" w:hAnsi="Helvetica" w:cs="Helvetica"/>
          <w:color w:val="212121"/>
          <w:sz w:val="20"/>
          <w:szCs w:val="20"/>
          <w:bdr w:val="none" w:sz="0" w:space="0" w:color="auto" w:frame="1"/>
        </w:rPr>
        <w:t>False</w:t>
      </w:r>
      <w:r>
        <w:rPr>
          <w:rFonts w:ascii="Helvetica" w:eastAsia="Times New Roman" w:hAnsi="Helvetica" w:cs="Helvetica"/>
          <w:color w:val="212121"/>
          <w:sz w:val="20"/>
          <w:szCs w:val="20"/>
        </w:rPr>
        <w:t>, thread execution is not blocked. If lock is unlocked, then set it to locked and return </w:t>
      </w:r>
      <w:r>
        <w:rPr>
          <w:rStyle w:val="Strong"/>
          <w:rFonts w:ascii="Helvetica" w:eastAsia="Times New Roman" w:hAnsi="Helvetica" w:cs="Helvetica"/>
          <w:color w:val="212121"/>
          <w:sz w:val="20"/>
          <w:szCs w:val="20"/>
          <w:bdr w:val="none" w:sz="0" w:space="0" w:color="auto" w:frame="1"/>
        </w:rPr>
        <w:t>True</w:t>
      </w:r>
      <w:r>
        <w:rPr>
          <w:rFonts w:ascii="Helvetica" w:eastAsia="Times New Roman" w:hAnsi="Helvetica" w:cs="Helvetica"/>
          <w:color w:val="212121"/>
          <w:sz w:val="20"/>
          <w:szCs w:val="20"/>
        </w:rPr>
        <w:t> else return </w:t>
      </w:r>
      <w:r>
        <w:rPr>
          <w:rStyle w:val="Strong"/>
          <w:rFonts w:ascii="Helvetica" w:eastAsia="Times New Roman" w:hAnsi="Helvetica" w:cs="Helvetica"/>
          <w:color w:val="212121"/>
          <w:sz w:val="20"/>
          <w:szCs w:val="20"/>
          <w:bdr w:val="none" w:sz="0" w:space="0" w:color="auto" w:frame="1"/>
        </w:rPr>
        <w:t>False</w:t>
      </w:r>
      <w:r>
        <w:rPr>
          <w:rFonts w:ascii="Helvetica" w:eastAsia="Times New Roman" w:hAnsi="Helvetica" w:cs="Helvetica"/>
          <w:color w:val="212121"/>
          <w:sz w:val="20"/>
          <w:szCs w:val="20"/>
        </w:rPr>
        <w:t> immediately.</w:t>
      </w:r>
    </w:p>
    <w:p w:rsidR="00C809ED" w:rsidRDefault="00C809ED" w:rsidP="00C809ED">
      <w:pPr>
        <w:numPr>
          <w:ilvl w:val="0"/>
          <w:numId w:val="14"/>
        </w:numPr>
        <w:ind w:left="540"/>
        <w:jc w:val="both"/>
        <w:textAlignment w:val="baseline"/>
        <w:rPr>
          <w:rFonts w:ascii="Helvetica" w:eastAsia="Times New Roman" w:hAnsi="Helvetica" w:cs="Helvetica"/>
          <w:color w:val="212121"/>
          <w:sz w:val="20"/>
          <w:szCs w:val="20"/>
        </w:rPr>
      </w:pPr>
      <w:proofErr w:type="gramStart"/>
      <w:r>
        <w:rPr>
          <w:rStyle w:val="Strong"/>
          <w:rFonts w:ascii="Helvetica" w:eastAsia="Times New Roman" w:hAnsi="Helvetica" w:cs="Helvetica"/>
          <w:color w:val="212121"/>
          <w:sz w:val="20"/>
          <w:szCs w:val="20"/>
          <w:bdr w:val="none" w:sz="0" w:space="0" w:color="auto" w:frame="1"/>
        </w:rPr>
        <w:t>release(</w:t>
      </w:r>
      <w:proofErr w:type="gramEnd"/>
      <w:r>
        <w:rPr>
          <w:rStyle w:val="Strong"/>
          <w:rFonts w:ascii="Helvetica" w:eastAsia="Times New Roman" w:hAnsi="Helvetica" w:cs="Helvetica"/>
          <w:color w:val="212121"/>
          <w:sz w:val="20"/>
          <w:szCs w:val="20"/>
          <w:bdr w:val="none" w:sz="0" w:space="0" w:color="auto" w:frame="1"/>
        </w:rPr>
        <w:t>) :</w:t>
      </w:r>
      <w:r>
        <w:rPr>
          <w:rFonts w:ascii="Helvetica" w:eastAsia="Times New Roman" w:hAnsi="Helvetica" w:cs="Helvetica"/>
          <w:color w:val="212121"/>
          <w:sz w:val="20"/>
          <w:szCs w:val="20"/>
        </w:rPr>
        <w:t xml:space="preserve"> To release a lock. </w:t>
      </w:r>
    </w:p>
    <w:p w:rsidR="00C809ED" w:rsidRDefault="00C809ED" w:rsidP="00C809ED">
      <w:pPr>
        <w:numPr>
          <w:ilvl w:val="1"/>
          <w:numId w:val="14"/>
        </w:numPr>
        <w:ind w:left="108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When the lock is locked, reset it to unlocked, and return. If any other threads are blocked waiting for the lock to become unlocked, allow exactly one of them to proceed.</w:t>
      </w:r>
    </w:p>
    <w:p w:rsidR="00C809ED" w:rsidRDefault="00C809ED" w:rsidP="00C809ED">
      <w:pPr>
        <w:numPr>
          <w:ilvl w:val="1"/>
          <w:numId w:val="14"/>
        </w:numPr>
        <w:ind w:left="108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If lock is already unlocked, a </w:t>
      </w:r>
      <w:proofErr w:type="spellStart"/>
      <w:r>
        <w:rPr>
          <w:rStyle w:val="Strong"/>
          <w:rFonts w:ascii="Helvetica" w:eastAsia="Times New Roman" w:hAnsi="Helvetica" w:cs="Helvetica"/>
          <w:color w:val="212121"/>
          <w:sz w:val="20"/>
          <w:szCs w:val="20"/>
          <w:bdr w:val="none" w:sz="0" w:space="0" w:color="auto" w:frame="1"/>
        </w:rPr>
        <w:t>ThreadError</w:t>
      </w:r>
      <w:proofErr w:type="spellEnd"/>
      <w:r>
        <w:rPr>
          <w:rFonts w:ascii="Helvetica" w:eastAsia="Times New Roman" w:hAnsi="Helvetica" w:cs="Helvetica"/>
          <w:color w:val="212121"/>
          <w:sz w:val="20"/>
          <w:szCs w:val="20"/>
        </w:rPr>
        <w:t> is raised.</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sz w:val="20"/>
          <w:szCs w:val="20"/>
        </w:rPr>
      </w:pPr>
      <w:r>
        <w:rPr>
          <w:rFonts w:ascii="Helvetica" w:hAnsi="Helvetica" w:cs="Helvetica"/>
          <w:color w:val="212121"/>
          <w:sz w:val="20"/>
          <w:szCs w:val="20"/>
        </w:rPr>
        <w:t>Consider the example given below:</w:t>
      </w:r>
    </w:p>
    <w:tbl>
      <w:tblPr>
        <w:tblW w:w="9405" w:type="dxa"/>
        <w:tblCellMar>
          <w:left w:w="0" w:type="dxa"/>
          <w:right w:w="0" w:type="dxa"/>
        </w:tblCellMar>
        <w:tblLook w:val="04A0" w:firstRow="1" w:lastRow="0" w:firstColumn="1" w:lastColumn="0" w:noHBand="0" w:noVBand="1"/>
      </w:tblPr>
      <w:tblGrid>
        <w:gridCol w:w="9405"/>
      </w:tblGrid>
      <w:tr w:rsidR="00C809ED" w:rsidTr="00C809ED">
        <w:tc>
          <w:tcPr>
            <w:tcW w:w="9405" w:type="dxa"/>
            <w:vAlign w:val="center"/>
            <w:hideMark/>
          </w:tcPr>
          <w:p w:rsidR="00C809ED" w:rsidRDefault="00C809ED">
            <w:pPr>
              <w:rPr>
                <w:rFonts w:eastAsia="Times New Roman"/>
              </w:rPr>
            </w:pPr>
            <w:r>
              <w:rPr>
                <w:rStyle w:val="HTMLCode"/>
              </w:rPr>
              <w:t>import</w:t>
            </w:r>
            <w:r>
              <w:rPr>
                <w:rFonts w:eastAsia="Times New Roman"/>
              </w:rPr>
              <w:t> </w:t>
            </w:r>
            <w:r>
              <w:rPr>
                <w:rStyle w:val="HTMLCode"/>
              </w:rPr>
              <w:t>threading</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global variable x</w:t>
            </w:r>
          </w:p>
          <w:p w:rsidR="00C809ED" w:rsidRDefault="00C809ED">
            <w:pPr>
              <w:rPr>
                <w:rFonts w:eastAsia="Times New Roman"/>
              </w:rPr>
            </w:pPr>
            <w:r>
              <w:rPr>
                <w:rStyle w:val="HTMLCode"/>
              </w:rPr>
              <w:t>x =</w:t>
            </w:r>
            <w:r>
              <w:rPr>
                <w:rFonts w:eastAsia="Times New Roman"/>
              </w:rPr>
              <w:t> </w:t>
            </w:r>
            <w:r>
              <w:rPr>
                <w:rStyle w:val="HTMLCode"/>
              </w:rPr>
              <w:t>0</w:t>
            </w:r>
          </w:p>
          <w:p w:rsidR="00C809ED" w:rsidRDefault="00C809ED">
            <w:pPr>
              <w:rPr>
                <w:rFonts w:eastAsia="Times New Roman"/>
              </w:rPr>
            </w:pPr>
            <w:r>
              <w:rPr>
                <w:rFonts w:eastAsia="Times New Roman"/>
              </w:rPr>
              <w:lastRenderedPageBreak/>
              <w:t> </w:t>
            </w:r>
          </w:p>
          <w:p w:rsidR="00C809ED" w:rsidRDefault="00C809ED">
            <w:pPr>
              <w:rPr>
                <w:rFonts w:eastAsia="Times New Roman"/>
              </w:rPr>
            </w:pPr>
            <w:proofErr w:type="spellStart"/>
            <w:r>
              <w:rPr>
                <w:rStyle w:val="HTMLCode"/>
              </w:rPr>
              <w:t>def</w:t>
            </w:r>
            <w:proofErr w:type="spellEnd"/>
            <w:r>
              <w:rPr>
                <w:rFonts w:eastAsia="Times New Roman"/>
              </w:rPr>
              <w:t> </w:t>
            </w:r>
            <w:proofErr w:type="gramStart"/>
            <w:r>
              <w:rPr>
                <w:rStyle w:val="HTMLCode"/>
              </w:rPr>
              <w:t>increment(</w:t>
            </w:r>
            <w:proofErr w:type="gramEnd"/>
            <w:r>
              <w:rPr>
                <w:rStyle w:val="HTMLCode"/>
              </w:rPr>
              <w:t>):</w:t>
            </w:r>
          </w:p>
          <w:p w:rsidR="00C809ED" w:rsidRDefault="00C809ED">
            <w:pPr>
              <w:rPr>
                <w:rFonts w:eastAsia="Times New Roman"/>
              </w:rPr>
            </w:pPr>
            <w:r>
              <w:rPr>
                <w:rStyle w:val="HTMLCode"/>
              </w:rPr>
              <w:t>    """</w:t>
            </w:r>
          </w:p>
          <w:p w:rsidR="00C809ED" w:rsidRDefault="00C809ED">
            <w:pPr>
              <w:rPr>
                <w:rFonts w:eastAsia="Times New Roman"/>
              </w:rPr>
            </w:pPr>
            <w:r>
              <w:rPr>
                <w:rStyle w:val="HTMLCode"/>
              </w:rPr>
              <w:t>    function to increment global variable x</w:t>
            </w:r>
          </w:p>
          <w:p w:rsidR="00C809ED" w:rsidRDefault="00C809ED">
            <w:pPr>
              <w:rPr>
                <w:rFonts w:eastAsia="Times New Roman"/>
              </w:rPr>
            </w:pPr>
            <w:r>
              <w:rPr>
                <w:rStyle w:val="HTMLCode"/>
              </w:rPr>
              <w:t>    """</w:t>
            </w:r>
          </w:p>
          <w:p w:rsidR="00C809ED" w:rsidRDefault="00C809ED">
            <w:pPr>
              <w:rPr>
                <w:rFonts w:eastAsia="Times New Roman"/>
              </w:rPr>
            </w:pPr>
            <w:r>
              <w:rPr>
                <w:rStyle w:val="HTMLCode"/>
              </w:rPr>
              <w:t>    global</w:t>
            </w:r>
            <w:r>
              <w:rPr>
                <w:rFonts w:eastAsia="Times New Roman"/>
              </w:rPr>
              <w:t> </w:t>
            </w:r>
            <w:r>
              <w:rPr>
                <w:rStyle w:val="HTMLCode"/>
              </w:rPr>
              <w:t>x</w:t>
            </w:r>
          </w:p>
          <w:p w:rsidR="00C809ED" w:rsidRDefault="00C809ED">
            <w:pPr>
              <w:rPr>
                <w:rFonts w:eastAsia="Times New Roman"/>
              </w:rPr>
            </w:pPr>
            <w:r>
              <w:rPr>
                <w:rStyle w:val="HTMLCode"/>
              </w:rPr>
              <w:t>    x +=</w:t>
            </w:r>
            <w:r>
              <w:rPr>
                <w:rFonts w:eastAsia="Times New Roman"/>
              </w:rPr>
              <w:t> </w:t>
            </w:r>
            <w:r>
              <w:rPr>
                <w:rStyle w:val="HTMLCode"/>
              </w:rPr>
              <w:t>1</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thread_task</w:t>
            </w:r>
            <w:proofErr w:type="spellEnd"/>
            <w:r>
              <w:rPr>
                <w:rStyle w:val="HTMLCode"/>
              </w:rPr>
              <w:t>(lock):</w:t>
            </w:r>
          </w:p>
          <w:p w:rsidR="00C809ED" w:rsidRDefault="00C809ED">
            <w:pPr>
              <w:rPr>
                <w:rFonts w:eastAsia="Times New Roman"/>
              </w:rPr>
            </w:pPr>
            <w:r>
              <w:rPr>
                <w:rStyle w:val="HTMLCode"/>
              </w:rPr>
              <w:t>    """</w:t>
            </w:r>
          </w:p>
          <w:p w:rsidR="00C809ED" w:rsidRDefault="00C809ED">
            <w:pPr>
              <w:rPr>
                <w:rFonts w:eastAsia="Times New Roman"/>
              </w:rPr>
            </w:pPr>
            <w:r>
              <w:rPr>
                <w:rStyle w:val="HTMLCode"/>
              </w:rPr>
              <w:t>    task for thread</w:t>
            </w:r>
          </w:p>
          <w:p w:rsidR="00C809ED" w:rsidRDefault="00C809ED">
            <w:pPr>
              <w:rPr>
                <w:rFonts w:eastAsia="Times New Roman"/>
              </w:rPr>
            </w:pPr>
            <w:r>
              <w:rPr>
                <w:rStyle w:val="HTMLCode"/>
              </w:rPr>
              <w:t>    calls increment function 100000 times.</w:t>
            </w:r>
          </w:p>
          <w:p w:rsidR="00C809ED" w:rsidRDefault="00C809ED">
            <w:pPr>
              <w:rPr>
                <w:rFonts w:eastAsia="Times New Roman"/>
              </w:rPr>
            </w:pPr>
            <w:r>
              <w:rPr>
                <w:rStyle w:val="HTMLCode"/>
              </w:rPr>
              <w:t>    """</w:t>
            </w:r>
          </w:p>
          <w:p w:rsidR="00C809ED" w:rsidRDefault="00C809ED">
            <w:pPr>
              <w:rPr>
                <w:rFonts w:eastAsia="Times New Roman"/>
              </w:rPr>
            </w:pPr>
            <w:r>
              <w:rPr>
                <w:rStyle w:val="HTMLCode"/>
              </w:rPr>
              <w:t>    for</w:t>
            </w:r>
            <w:r>
              <w:rPr>
                <w:rFonts w:eastAsia="Times New Roman"/>
              </w:rPr>
              <w:t> </w:t>
            </w:r>
            <w:r>
              <w:rPr>
                <w:rStyle w:val="HTMLCode"/>
              </w:rPr>
              <w:t>_ in</w:t>
            </w:r>
            <w:r>
              <w:rPr>
                <w:rFonts w:eastAsia="Times New Roman"/>
              </w:rPr>
              <w:t> </w:t>
            </w:r>
            <w:proofErr w:type="gramStart"/>
            <w:r>
              <w:rPr>
                <w:rStyle w:val="HTMLCode"/>
              </w:rPr>
              <w:t>range(</w:t>
            </w:r>
            <w:proofErr w:type="gramEnd"/>
            <w:r>
              <w:rPr>
                <w:rStyle w:val="HTMLCode"/>
              </w:rPr>
              <w:t>100000):</w:t>
            </w:r>
          </w:p>
          <w:p w:rsidR="00C809ED" w:rsidRDefault="00C809ED">
            <w:pPr>
              <w:rPr>
                <w:rFonts w:eastAsia="Times New Roman"/>
              </w:rPr>
            </w:pPr>
            <w:r>
              <w:rPr>
                <w:rStyle w:val="HTMLCode"/>
              </w:rPr>
              <w:t>        </w:t>
            </w:r>
            <w:proofErr w:type="spellStart"/>
            <w:proofErr w:type="gramStart"/>
            <w:r>
              <w:rPr>
                <w:rStyle w:val="HTMLCode"/>
              </w:rPr>
              <w:t>lock.acquire</w:t>
            </w:r>
            <w:proofErr w:type="spellEnd"/>
            <w:proofErr w:type="gramEnd"/>
            <w:r>
              <w:rPr>
                <w:rStyle w:val="HTMLCode"/>
              </w:rPr>
              <w:t>()</w:t>
            </w:r>
          </w:p>
          <w:p w:rsidR="00C809ED" w:rsidRDefault="00C809ED">
            <w:pPr>
              <w:rPr>
                <w:rFonts w:eastAsia="Times New Roman"/>
              </w:rPr>
            </w:pPr>
            <w:r>
              <w:rPr>
                <w:rStyle w:val="HTMLCode"/>
              </w:rPr>
              <w:t>        </w:t>
            </w:r>
            <w:proofErr w:type="gramStart"/>
            <w:r>
              <w:rPr>
                <w:rStyle w:val="HTMLCode"/>
              </w:rPr>
              <w:t>increment(</w:t>
            </w:r>
            <w:proofErr w:type="gramEnd"/>
            <w:r>
              <w:rPr>
                <w:rStyle w:val="HTMLCode"/>
              </w:rPr>
              <w:t>)</w:t>
            </w:r>
          </w:p>
          <w:p w:rsidR="00C809ED" w:rsidRDefault="00C809ED">
            <w:pPr>
              <w:rPr>
                <w:rFonts w:eastAsia="Times New Roman"/>
              </w:rPr>
            </w:pPr>
            <w:r>
              <w:rPr>
                <w:rStyle w:val="HTMLCode"/>
              </w:rPr>
              <w:t>        </w:t>
            </w:r>
            <w:proofErr w:type="spellStart"/>
            <w:proofErr w:type="gramStart"/>
            <w:r>
              <w:rPr>
                <w:rStyle w:val="HTMLCode"/>
              </w:rPr>
              <w:t>lock.release</w:t>
            </w:r>
            <w:proofErr w:type="spellEnd"/>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proofErr w:type="spellStart"/>
            <w:r>
              <w:rPr>
                <w:rStyle w:val="HTMLCode"/>
              </w:rPr>
              <w:t>def</w:t>
            </w:r>
            <w:proofErr w:type="spellEnd"/>
            <w:r>
              <w:rPr>
                <w:rFonts w:eastAsia="Times New Roman"/>
              </w:rPr>
              <w:t> </w:t>
            </w:r>
            <w:proofErr w:type="spellStart"/>
            <w:r>
              <w:rPr>
                <w:rStyle w:val="HTMLCode"/>
              </w:rPr>
              <w:t>main_</w:t>
            </w:r>
            <w:proofErr w:type="gramStart"/>
            <w:r>
              <w:rPr>
                <w:rStyle w:val="HTMLCode"/>
              </w:rPr>
              <w:t>task</w:t>
            </w:r>
            <w:proofErr w:type="spellEnd"/>
            <w:r>
              <w:rPr>
                <w:rStyle w:val="HTMLCode"/>
              </w:rPr>
              <w:t>(</w:t>
            </w:r>
            <w:proofErr w:type="gramEnd"/>
            <w:r>
              <w:rPr>
                <w:rStyle w:val="HTMLCode"/>
              </w:rPr>
              <w:t>):</w:t>
            </w:r>
          </w:p>
          <w:p w:rsidR="00C809ED" w:rsidRDefault="00C809ED">
            <w:pPr>
              <w:rPr>
                <w:rFonts w:eastAsia="Times New Roman"/>
              </w:rPr>
            </w:pPr>
            <w:r>
              <w:rPr>
                <w:rStyle w:val="HTMLCode"/>
              </w:rPr>
              <w:t>    global</w:t>
            </w:r>
            <w:r>
              <w:rPr>
                <w:rFonts w:eastAsia="Times New Roman"/>
              </w:rPr>
              <w:t> </w:t>
            </w:r>
            <w:r>
              <w:rPr>
                <w:rStyle w:val="HTMLCode"/>
              </w:rPr>
              <w:t>x</w:t>
            </w:r>
          </w:p>
          <w:p w:rsidR="00C809ED" w:rsidRDefault="00C809ED">
            <w:pPr>
              <w:rPr>
                <w:rFonts w:eastAsia="Times New Roman"/>
              </w:rPr>
            </w:pPr>
            <w:r>
              <w:rPr>
                <w:rStyle w:val="HTMLCode"/>
              </w:rPr>
              <w:t>    # setting global variable x as 0</w:t>
            </w:r>
          </w:p>
          <w:p w:rsidR="00C809ED" w:rsidRDefault="00C809ED">
            <w:pPr>
              <w:rPr>
                <w:rFonts w:eastAsia="Times New Roman"/>
              </w:rPr>
            </w:pPr>
            <w:r>
              <w:rPr>
                <w:rStyle w:val="HTMLCode"/>
              </w:rPr>
              <w:t>    x =</w:t>
            </w:r>
            <w:r>
              <w:rPr>
                <w:rFonts w:eastAsia="Times New Roman"/>
              </w:rPr>
              <w:t> </w:t>
            </w:r>
            <w:r>
              <w:rPr>
                <w:rStyle w:val="HTMLCode"/>
              </w:rPr>
              <w:t>0</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a lock</w:t>
            </w:r>
          </w:p>
          <w:p w:rsidR="00C809ED" w:rsidRDefault="00C809ED">
            <w:pPr>
              <w:rPr>
                <w:rFonts w:eastAsia="Times New Roman"/>
              </w:rPr>
            </w:pPr>
            <w:r>
              <w:rPr>
                <w:rStyle w:val="HTMLCode"/>
              </w:rPr>
              <w:t>    lock =</w:t>
            </w:r>
            <w:r>
              <w:rPr>
                <w:rFonts w:eastAsia="Times New Roman"/>
              </w:rPr>
              <w:t> </w:t>
            </w:r>
            <w:proofErr w:type="spellStart"/>
            <w:proofErr w:type="gramStart"/>
            <w:r>
              <w:rPr>
                <w:rStyle w:val="HTMLCode"/>
              </w:rPr>
              <w:t>threading.Lock</w:t>
            </w:r>
            <w:proofErr w:type="spellEnd"/>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creating threads</w:t>
            </w:r>
          </w:p>
          <w:p w:rsidR="00C809ED" w:rsidRDefault="00C809ED">
            <w:pPr>
              <w:rPr>
                <w:rFonts w:eastAsia="Times New Roman"/>
              </w:rPr>
            </w:pPr>
            <w:r>
              <w:rPr>
                <w:rStyle w:val="HTMLCode"/>
              </w:rPr>
              <w:t>    t1 =</w:t>
            </w:r>
            <w:r>
              <w:rPr>
                <w:rFonts w:eastAsia="Times New Roman"/>
              </w:rPr>
              <w:t> </w:t>
            </w:r>
            <w:proofErr w:type="spellStart"/>
            <w:proofErr w:type="gramStart"/>
            <w:r>
              <w:rPr>
                <w:rStyle w:val="HTMLCode"/>
              </w:rPr>
              <w:t>threading.Thread</w:t>
            </w:r>
            <w:proofErr w:type="spellEnd"/>
            <w:proofErr w:type="gramEnd"/>
            <w:r>
              <w:rPr>
                <w:rStyle w:val="HTMLCode"/>
              </w:rPr>
              <w:t>(target=</w:t>
            </w:r>
            <w:proofErr w:type="spellStart"/>
            <w:r>
              <w:rPr>
                <w:rStyle w:val="HTMLCode"/>
              </w:rPr>
              <w:t>thread_task</w:t>
            </w:r>
            <w:proofErr w:type="spellEnd"/>
            <w:r>
              <w:rPr>
                <w:rStyle w:val="HTMLCode"/>
              </w:rPr>
              <w:t xml:space="preserve">, </w:t>
            </w:r>
            <w:proofErr w:type="spellStart"/>
            <w:r>
              <w:rPr>
                <w:rStyle w:val="HTMLCode"/>
              </w:rPr>
              <w:t>args</w:t>
            </w:r>
            <w:proofErr w:type="spellEnd"/>
            <w:r>
              <w:rPr>
                <w:rStyle w:val="HTMLCode"/>
              </w:rPr>
              <w:t>=(lock,))</w:t>
            </w:r>
          </w:p>
          <w:p w:rsidR="00C809ED" w:rsidRDefault="00C809ED">
            <w:pPr>
              <w:rPr>
                <w:rFonts w:eastAsia="Times New Roman"/>
              </w:rPr>
            </w:pPr>
            <w:r>
              <w:rPr>
                <w:rStyle w:val="HTMLCode"/>
              </w:rPr>
              <w:t>    t2 =</w:t>
            </w:r>
            <w:r>
              <w:rPr>
                <w:rFonts w:eastAsia="Times New Roman"/>
              </w:rPr>
              <w:t> </w:t>
            </w:r>
            <w:proofErr w:type="spellStart"/>
            <w:proofErr w:type="gramStart"/>
            <w:r>
              <w:rPr>
                <w:rStyle w:val="HTMLCode"/>
              </w:rPr>
              <w:t>threading.Thread</w:t>
            </w:r>
            <w:proofErr w:type="spellEnd"/>
            <w:proofErr w:type="gramEnd"/>
            <w:r>
              <w:rPr>
                <w:rStyle w:val="HTMLCode"/>
              </w:rPr>
              <w:t>(target=</w:t>
            </w:r>
            <w:proofErr w:type="spellStart"/>
            <w:r>
              <w:rPr>
                <w:rStyle w:val="HTMLCode"/>
              </w:rPr>
              <w:t>thread_task</w:t>
            </w:r>
            <w:proofErr w:type="spellEnd"/>
            <w:r>
              <w:rPr>
                <w:rStyle w:val="HTMLCode"/>
              </w:rPr>
              <w:t xml:space="preserve">, </w:t>
            </w:r>
            <w:proofErr w:type="spellStart"/>
            <w:r>
              <w:rPr>
                <w:rStyle w:val="HTMLCode"/>
              </w:rPr>
              <w:t>args</w:t>
            </w:r>
            <w:proofErr w:type="spellEnd"/>
            <w:r>
              <w:rPr>
                <w:rStyle w:val="HTMLCode"/>
              </w:rPr>
              <w:t>=(lock,))</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start threads</w:t>
            </w:r>
          </w:p>
          <w:p w:rsidR="00C809ED" w:rsidRDefault="00C809ED">
            <w:pPr>
              <w:rPr>
                <w:rFonts w:eastAsia="Times New Roman"/>
              </w:rPr>
            </w:pPr>
            <w:r>
              <w:rPr>
                <w:rStyle w:val="HTMLCode"/>
              </w:rPr>
              <w:t>    t</w:t>
            </w:r>
            <w:proofErr w:type="gramStart"/>
            <w:r>
              <w:rPr>
                <w:rStyle w:val="HTMLCode"/>
              </w:rPr>
              <w:t>1.start</w:t>
            </w:r>
            <w:proofErr w:type="gramEnd"/>
            <w:r>
              <w:rPr>
                <w:rStyle w:val="HTMLCode"/>
              </w:rPr>
              <w:t>()</w:t>
            </w:r>
          </w:p>
          <w:p w:rsidR="00C809ED" w:rsidRDefault="00C809ED">
            <w:pPr>
              <w:rPr>
                <w:rFonts w:eastAsia="Times New Roman"/>
              </w:rPr>
            </w:pPr>
            <w:r>
              <w:rPr>
                <w:rStyle w:val="HTMLCode"/>
              </w:rPr>
              <w:t>    t</w:t>
            </w:r>
            <w:proofErr w:type="gramStart"/>
            <w:r>
              <w:rPr>
                <w:rStyle w:val="HTMLCode"/>
              </w:rPr>
              <w:t>2.start</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    # wait until threads finish their job</w:t>
            </w:r>
          </w:p>
          <w:p w:rsidR="00C809ED" w:rsidRDefault="00C809ED">
            <w:pPr>
              <w:rPr>
                <w:rFonts w:eastAsia="Times New Roman"/>
              </w:rPr>
            </w:pPr>
            <w:r>
              <w:rPr>
                <w:rStyle w:val="HTMLCode"/>
              </w:rPr>
              <w:t>    t</w:t>
            </w:r>
            <w:proofErr w:type="gramStart"/>
            <w:r>
              <w:rPr>
                <w:rStyle w:val="HTMLCode"/>
              </w:rPr>
              <w:t>1.join</w:t>
            </w:r>
            <w:proofErr w:type="gramEnd"/>
            <w:r>
              <w:rPr>
                <w:rStyle w:val="HTMLCode"/>
              </w:rPr>
              <w:t>()</w:t>
            </w:r>
          </w:p>
          <w:p w:rsidR="00C809ED" w:rsidRDefault="00C809ED">
            <w:pPr>
              <w:rPr>
                <w:rFonts w:eastAsia="Times New Roman"/>
              </w:rPr>
            </w:pPr>
            <w:r>
              <w:rPr>
                <w:rStyle w:val="HTMLCode"/>
              </w:rPr>
              <w:t>    t</w:t>
            </w:r>
            <w:proofErr w:type="gramStart"/>
            <w:r>
              <w:rPr>
                <w:rStyle w:val="HTMLCode"/>
              </w:rPr>
              <w:t>2.join</w:t>
            </w:r>
            <w:proofErr w:type="gramEnd"/>
            <w:r>
              <w:rPr>
                <w:rStyle w:val="HTMLCode"/>
              </w:rPr>
              <w:t>()</w:t>
            </w:r>
          </w:p>
          <w:p w:rsidR="00C809ED" w:rsidRDefault="00C809ED">
            <w:pPr>
              <w:rPr>
                <w:rFonts w:eastAsia="Times New Roman"/>
              </w:rPr>
            </w:pPr>
            <w:r>
              <w:rPr>
                <w:rFonts w:eastAsia="Times New Roman"/>
              </w:rPr>
              <w:t> </w:t>
            </w:r>
          </w:p>
          <w:p w:rsidR="00C809ED" w:rsidRDefault="00C809ED">
            <w:pPr>
              <w:rPr>
                <w:rFonts w:eastAsia="Times New Roman"/>
              </w:rPr>
            </w:pPr>
            <w:r>
              <w:rPr>
                <w:rStyle w:val="HTMLCode"/>
              </w:rPr>
              <w:t>if</w:t>
            </w:r>
            <w:r>
              <w:rPr>
                <w:rFonts w:eastAsia="Times New Roman"/>
              </w:rPr>
              <w:t> </w:t>
            </w:r>
            <w:r>
              <w:rPr>
                <w:rStyle w:val="HTMLCode"/>
              </w:rPr>
              <w:t>__name__ ==</w:t>
            </w:r>
            <w:r>
              <w:rPr>
                <w:rFonts w:eastAsia="Times New Roman"/>
              </w:rPr>
              <w:t> </w:t>
            </w:r>
            <w:r>
              <w:rPr>
                <w:rStyle w:val="HTMLCode"/>
              </w:rPr>
              <w:t>"__main__":</w:t>
            </w:r>
          </w:p>
          <w:p w:rsidR="00C809ED" w:rsidRDefault="00C809ED">
            <w:pPr>
              <w:rPr>
                <w:rFonts w:eastAsia="Times New Roman"/>
              </w:rPr>
            </w:pPr>
            <w:r>
              <w:rPr>
                <w:rStyle w:val="HTMLCode"/>
              </w:rPr>
              <w:t>    for</w:t>
            </w:r>
            <w:r>
              <w:rPr>
                <w:rFonts w:eastAsia="Times New Roman"/>
              </w:rPr>
              <w:t> </w:t>
            </w:r>
            <w:proofErr w:type="spellStart"/>
            <w:r>
              <w:rPr>
                <w:rStyle w:val="HTMLCode"/>
              </w:rPr>
              <w:t>i</w:t>
            </w:r>
            <w:proofErr w:type="spellEnd"/>
            <w:r>
              <w:rPr>
                <w:rStyle w:val="HTMLCode"/>
              </w:rPr>
              <w:t> in</w:t>
            </w:r>
            <w:r>
              <w:rPr>
                <w:rFonts w:eastAsia="Times New Roman"/>
              </w:rPr>
              <w:t> </w:t>
            </w:r>
            <w:proofErr w:type="gramStart"/>
            <w:r>
              <w:rPr>
                <w:rStyle w:val="HTMLCode"/>
              </w:rPr>
              <w:t>range(</w:t>
            </w:r>
            <w:proofErr w:type="gramEnd"/>
            <w:r>
              <w:rPr>
                <w:rStyle w:val="HTMLCode"/>
              </w:rPr>
              <w:t>10):</w:t>
            </w:r>
          </w:p>
          <w:p w:rsidR="00C809ED" w:rsidRDefault="00C809ED">
            <w:pPr>
              <w:rPr>
                <w:rFonts w:eastAsia="Times New Roman"/>
              </w:rPr>
            </w:pPr>
            <w:r>
              <w:rPr>
                <w:rStyle w:val="HTMLCode"/>
              </w:rPr>
              <w:t>        </w:t>
            </w:r>
            <w:proofErr w:type="spellStart"/>
            <w:r>
              <w:rPr>
                <w:rStyle w:val="HTMLCode"/>
              </w:rPr>
              <w:t>main_</w:t>
            </w:r>
            <w:proofErr w:type="gramStart"/>
            <w:r>
              <w:rPr>
                <w:rStyle w:val="HTMLCode"/>
              </w:rPr>
              <w:t>task</w:t>
            </w:r>
            <w:proofErr w:type="spellEnd"/>
            <w:r>
              <w:rPr>
                <w:rStyle w:val="HTMLCode"/>
              </w:rPr>
              <w:t>(</w:t>
            </w:r>
            <w:proofErr w:type="gramEnd"/>
            <w:r>
              <w:rPr>
                <w:rStyle w:val="HTMLCode"/>
              </w:rPr>
              <w:t>)</w:t>
            </w:r>
          </w:p>
          <w:p w:rsidR="00C809ED" w:rsidRDefault="00C809ED">
            <w:pPr>
              <w:rPr>
                <w:rFonts w:eastAsia="Times New Roman"/>
              </w:rPr>
            </w:pPr>
            <w:r>
              <w:rPr>
                <w:rStyle w:val="HTMLCode"/>
              </w:rPr>
              <w:t>        print("Iteration {0}: x = {1}".format(</w:t>
            </w:r>
            <w:proofErr w:type="spellStart"/>
            <w:r>
              <w:rPr>
                <w:rStyle w:val="HTMLCode"/>
              </w:rPr>
              <w:t>i,x</w:t>
            </w:r>
            <w:proofErr w:type="spellEnd"/>
            <w:r>
              <w:rPr>
                <w:rStyle w:val="HTMLCode"/>
              </w:rPr>
              <w:t>))</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rPr>
      </w:pPr>
      <w:r>
        <w:rPr>
          <w:rFonts w:ascii="Helvetica" w:hAnsi="Helvetica" w:cs="Helvetica"/>
          <w:color w:val="212121"/>
        </w:rPr>
        <w:t>Output:</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0: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1: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2: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3: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lastRenderedPageBreak/>
        <w:t>Iteration 4: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5: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6: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7: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8: x = 200000</w:t>
      </w:r>
    </w:p>
    <w:p w:rsidR="00C809ED" w:rsidRDefault="00C809ED" w:rsidP="00C809E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212121"/>
          <w:sz w:val="18"/>
          <w:szCs w:val="18"/>
        </w:rPr>
      </w:pPr>
      <w:r>
        <w:rPr>
          <w:rFonts w:ascii="Consolas" w:hAnsi="Consolas" w:cs="Consolas"/>
          <w:color w:val="212121"/>
          <w:sz w:val="18"/>
          <w:szCs w:val="18"/>
        </w:rPr>
        <w:t>Iteration 9: x = 200000</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rPr>
      </w:pPr>
      <w:r>
        <w:rPr>
          <w:rFonts w:ascii="Helvetica" w:hAnsi="Helvetica" w:cs="Helvetica"/>
          <w:color w:val="212121"/>
        </w:rPr>
        <w:t>Let us try to understand the above code step by step:</w:t>
      </w:r>
    </w:p>
    <w:p w:rsidR="00C809ED" w:rsidRDefault="00C809ED" w:rsidP="00C809ED">
      <w:pPr>
        <w:numPr>
          <w:ilvl w:val="0"/>
          <w:numId w:val="15"/>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Firstly, a </w:t>
      </w:r>
      <w:r>
        <w:rPr>
          <w:rStyle w:val="Strong"/>
          <w:rFonts w:ascii="Helvetica" w:eastAsia="Times New Roman" w:hAnsi="Helvetica" w:cs="Helvetica"/>
          <w:color w:val="212121"/>
          <w:sz w:val="20"/>
          <w:szCs w:val="20"/>
          <w:bdr w:val="none" w:sz="0" w:space="0" w:color="auto" w:frame="1"/>
        </w:rPr>
        <w:t>Lock</w:t>
      </w:r>
      <w:r>
        <w:rPr>
          <w:rFonts w:ascii="Helvetica" w:eastAsia="Times New Roman" w:hAnsi="Helvetica" w:cs="Helvetica"/>
          <w:color w:val="212121"/>
          <w:sz w:val="20"/>
          <w:szCs w:val="20"/>
        </w:rPr>
        <w:t xml:space="preserve"> object is created using: </w:t>
      </w:r>
    </w:p>
    <w:p w:rsidR="00C809ED" w:rsidRDefault="00C809ED" w:rsidP="00C809ED">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lock = </w:t>
      </w:r>
      <w:proofErr w:type="spellStart"/>
      <w:proofErr w:type="gramStart"/>
      <w:r>
        <w:rPr>
          <w:rFonts w:ascii="Consolas" w:hAnsi="Consolas" w:cs="Consolas"/>
          <w:color w:val="212121"/>
          <w:sz w:val="18"/>
          <w:szCs w:val="18"/>
        </w:rPr>
        <w:t>threading.Lock</w:t>
      </w:r>
      <w:proofErr w:type="spellEnd"/>
      <w:proofErr w:type="gramEnd"/>
      <w:r>
        <w:rPr>
          <w:rFonts w:ascii="Consolas" w:hAnsi="Consolas" w:cs="Consolas"/>
          <w:color w:val="212121"/>
          <w:sz w:val="18"/>
          <w:szCs w:val="18"/>
        </w:rPr>
        <w:t>()</w:t>
      </w:r>
    </w:p>
    <w:p w:rsidR="00C809ED" w:rsidRDefault="00C809ED" w:rsidP="00C809ED">
      <w:pPr>
        <w:numPr>
          <w:ilvl w:val="0"/>
          <w:numId w:val="15"/>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Then, </w:t>
      </w:r>
      <w:r>
        <w:rPr>
          <w:rStyle w:val="Strong"/>
          <w:rFonts w:ascii="Helvetica" w:eastAsia="Times New Roman" w:hAnsi="Helvetica" w:cs="Helvetica"/>
          <w:color w:val="212121"/>
          <w:sz w:val="20"/>
          <w:szCs w:val="20"/>
          <w:bdr w:val="none" w:sz="0" w:space="0" w:color="auto" w:frame="1"/>
        </w:rPr>
        <w:t>lock</w:t>
      </w:r>
      <w:r>
        <w:rPr>
          <w:rFonts w:ascii="Helvetica" w:eastAsia="Times New Roman" w:hAnsi="Helvetica" w:cs="Helvetica"/>
          <w:color w:val="212121"/>
          <w:sz w:val="20"/>
          <w:szCs w:val="20"/>
        </w:rPr>
        <w:t xml:space="preserve"> is passed as target function argument: </w:t>
      </w:r>
    </w:p>
    <w:p w:rsidR="00C809ED" w:rsidRDefault="00C809ED" w:rsidP="00C809ED">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t1 = </w:t>
      </w:r>
      <w:proofErr w:type="spellStart"/>
      <w:proofErr w:type="gramStart"/>
      <w:r>
        <w:rPr>
          <w:rFonts w:ascii="Consolas" w:hAnsi="Consolas" w:cs="Consolas"/>
          <w:color w:val="212121"/>
          <w:sz w:val="18"/>
          <w:szCs w:val="18"/>
        </w:rPr>
        <w:t>threading.Thread</w:t>
      </w:r>
      <w:proofErr w:type="spellEnd"/>
      <w:proofErr w:type="gramEnd"/>
      <w:r>
        <w:rPr>
          <w:rFonts w:ascii="Consolas" w:hAnsi="Consolas" w:cs="Consolas"/>
          <w:color w:val="212121"/>
          <w:sz w:val="18"/>
          <w:szCs w:val="18"/>
        </w:rPr>
        <w:t>(target=</w:t>
      </w:r>
      <w:proofErr w:type="spellStart"/>
      <w:r>
        <w:rPr>
          <w:rFonts w:ascii="Consolas" w:hAnsi="Consolas" w:cs="Consolas"/>
          <w:color w:val="212121"/>
          <w:sz w:val="18"/>
          <w:szCs w:val="18"/>
        </w:rPr>
        <w:t>thread_task</w:t>
      </w:r>
      <w:proofErr w:type="spellEnd"/>
      <w:r>
        <w:rPr>
          <w:rFonts w:ascii="Consolas" w:hAnsi="Consolas" w:cs="Consolas"/>
          <w:color w:val="212121"/>
          <w:sz w:val="18"/>
          <w:szCs w:val="18"/>
        </w:rPr>
        <w:t xml:space="preserve">, </w:t>
      </w:r>
      <w:proofErr w:type="spellStart"/>
      <w:r>
        <w:rPr>
          <w:rFonts w:ascii="Consolas" w:hAnsi="Consolas" w:cs="Consolas"/>
          <w:color w:val="212121"/>
          <w:sz w:val="18"/>
          <w:szCs w:val="18"/>
        </w:rPr>
        <w:t>args</w:t>
      </w:r>
      <w:proofErr w:type="spellEnd"/>
      <w:r>
        <w:rPr>
          <w:rFonts w:ascii="Consolas" w:hAnsi="Consolas" w:cs="Consolas"/>
          <w:color w:val="212121"/>
          <w:sz w:val="18"/>
          <w:szCs w:val="18"/>
        </w:rPr>
        <w:t>=(lock,))</w:t>
      </w:r>
    </w:p>
    <w:p w:rsidR="00C809ED" w:rsidRDefault="00C809ED" w:rsidP="00C809ED">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t2 = </w:t>
      </w:r>
      <w:proofErr w:type="spellStart"/>
      <w:proofErr w:type="gramStart"/>
      <w:r>
        <w:rPr>
          <w:rFonts w:ascii="Consolas" w:hAnsi="Consolas" w:cs="Consolas"/>
          <w:color w:val="212121"/>
          <w:sz w:val="18"/>
          <w:szCs w:val="18"/>
        </w:rPr>
        <w:t>threading.Thread</w:t>
      </w:r>
      <w:proofErr w:type="spellEnd"/>
      <w:proofErr w:type="gramEnd"/>
      <w:r>
        <w:rPr>
          <w:rFonts w:ascii="Consolas" w:hAnsi="Consolas" w:cs="Consolas"/>
          <w:color w:val="212121"/>
          <w:sz w:val="18"/>
          <w:szCs w:val="18"/>
        </w:rPr>
        <w:t>(target=</w:t>
      </w:r>
      <w:proofErr w:type="spellStart"/>
      <w:r>
        <w:rPr>
          <w:rFonts w:ascii="Consolas" w:hAnsi="Consolas" w:cs="Consolas"/>
          <w:color w:val="212121"/>
          <w:sz w:val="18"/>
          <w:szCs w:val="18"/>
        </w:rPr>
        <w:t>thread_task</w:t>
      </w:r>
      <w:proofErr w:type="spellEnd"/>
      <w:r>
        <w:rPr>
          <w:rFonts w:ascii="Consolas" w:hAnsi="Consolas" w:cs="Consolas"/>
          <w:color w:val="212121"/>
          <w:sz w:val="18"/>
          <w:szCs w:val="18"/>
        </w:rPr>
        <w:t xml:space="preserve">, </w:t>
      </w:r>
      <w:proofErr w:type="spellStart"/>
      <w:r>
        <w:rPr>
          <w:rFonts w:ascii="Consolas" w:hAnsi="Consolas" w:cs="Consolas"/>
          <w:color w:val="212121"/>
          <w:sz w:val="18"/>
          <w:szCs w:val="18"/>
        </w:rPr>
        <w:t>args</w:t>
      </w:r>
      <w:proofErr w:type="spellEnd"/>
      <w:r>
        <w:rPr>
          <w:rFonts w:ascii="Consolas" w:hAnsi="Consolas" w:cs="Consolas"/>
          <w:color w:val="212121"/>
          <w:sz w:val="18"/>
          <w:szCs w:val="18"/>
        </w:rPr>
        <w:t>=(lock,))</w:t>
      </w:r>
    </w:p>
    <w:p w:rsidR="00C809ED" w:rsidRDefault="00C809ED" w:rsidP="00C809ED">
      <w:pPr>
        <w:numPr>
          <w:ilvl w:val="0"/>
          <w:numId w:val="15"/>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In the critical section of target function, we apply lock using </w:t>
      </w:r>
      <w:proofErr w:type="spellStart"/>
      <w:proofErr w:type="gramStart"/>
      <w:r>
        <w:rPr>
          <w:rStyle w:val="Strong"/>
          <w:rFonts w:ascii="Helvetica" w:eastAsia="Times New Roman" w:hAnsi="Helvetica" w:cs="Helvetica"/>
          <w:color w:val="212121"/>
          <w:sz w:val="20"/>
          <w:szCs w:val="20"/>
          <w:bdr w:val="none" w:sz="0" w:space="0" w:color="auto" w:frame="1"/>
        </w:rPr>
        <w:t>lock.acquire</w:t>
      </w:r>
      <w:proofErr w:type="spellEnd"/>
      <w:proofErr w:type="gramEnd"/>
      <w:r>
        <w:rPr>
          <w:rStyle w:val="Strong"/>
          <w:rFonts w:ascii="Helvetica" w:eastAsia="Times New Roman" w:hAnsi="Helvetica" w:cs="Helvetica"/>
          <w:color w:val="212121"/>
          <w:sz w:val="20"/>
          <w:szCs w:val="20"/>
          <w:bdr w:val="none" w:sz="0" w:space="0" w:color="auto" w:frame="1"/>
        </w:rPr>
        <w:t>()</w:t>
      </w:r>
      <w:r>
        <w:rPr>
          <w:rFonts w:ascii="Helvetica" w:eastAsia="Times New Roman" w:hAnsi="Helvetica" w:cs="Helvetica"/>
          <w:color w:val="212121"/>
          <w:sz w:val="20"/>
          <w:szCs w:val="20"/>
        </w:rPr>
        <w:t> method. As soon as a lock is acquired, no other thread can access the critical section (here, </w:t>
      </w:r>
      <w:r>
        <w:rPr>
          <w:rStyle w:val="Strong"/>
          <w:rFonts w:ascii="Helvetica" w:eastAsia="Times New Roman" w:hAnsi="Helvetica" w:cs="Helvetica"/>
          <w:color w:val="212121"/>
          <w:sz w:val="20"/>
          <w:szCs w:val="20"/>
          <w:bdr w:val="none" w:sz="0" w:space="0" w:color="auto" w:frame="1"/>
        </w:rPr>
        <w:t>increment</w:t>
      </w:r>
      <w:r>
        <w:rPr>
          <w:rFonts w:ascii="Helvetica" w:eastAsia="Times New Roman" w:hAnsi="Helvetica" w:cs="Helvetica"/>
          <w:color w:val="212121"/>
          <w:sz w:val="20"/>
          <w:szCs w:val="20"/>
        </w:rPr>
        <w:t> function) until the lock is released using </w:t>
      </w:r>
      <w:proofErr w:type="spellStart"/>
      <w:proofErr w:type="gramStart"/>
      <w:r>
        <w:rPr>
          <w:rStyle w:val="Strong"/>
          <w:rFonts w:ascii="Helvetica" w:eastAsia="Times New Roman" w:hAnsi="Helvetica" w:cs="Helvetica"/>
          <w:color w:val="212121"/>
          <w:sz w:val="20"/>
          <w:szCs w:val="20"/>
          <w:bdr w:val="none" w:sz="0" w:space="0" w:color="auto" w:frame="1"/>
        </w:rPr>
        <w:t>lock.release</w:t>
      </w:r>
      <w:proofErr w:type="spellEnd"/>
      <w:proofErr w:type="gramEnd"/>
      <w:r>
        <w:rPr>
          <w:rStyle w:val="Strong"/>
          <w:rFonts w:ascii="Helvetica" w:eastAsia="Times New Roman" w:hAnsi="Helvetica" w:cs="Helvetica"/>
          <w:color w:val="212121"/>
          <w:sz w:val="20"/>
          <w:szCs w:val="20"/>
          <w:bdr w:val="none" w:sz="0" w:space="0" w:color="auto" w:frame="1"/>
        </w:rPr>
        <w:t>()</w:t>
      </w:r>
      <w:r>
        <w:rPr>
          <w:rFonts w:ascii="Helvetica" w:eastAsia="Times New Roman" w:hAnsi="Helvetica" w:cs="Helvetica"/>
          <w:color w:val="212121"/>
          <w:sz w:val="20"/>
          <w:szCs w:val="20"/>
        </w:rPr>
        <w:t xml:space="preserve"> method. </w:t>
      </w:r>
    </w:p>
    <w:p w:rsidR="00C809ED" w:rsidRDefault="00C809ED" w:rsidP="00C809ED">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w:t>
      </w:r>
      <w:proofErr w:type="spellStart"/>
      <w:proofErr w:type="gramStart"/>
      <w:r>
        <w:rPr>
          <w:rFonts w:ascii="Consolas" w:hAnsi="Consolas" w:cs="Consolas"/>
          <w:color w:val="212121"/>
          <w:sz w:val="18"/>
          <w:szCs w:val="18"/>
        </w:rPr>
        <w:t>lock.acquire</w:t>
      </w:r>
      <w:proofErr w:type="spellEnd"/>
      <w:proofErr w:type="gramEnd"/>
      <w:r>
        <w:rPr>
          <w:rFonts w:ascii="Consolas" w:hAnsi="Consolas" w:cs="Consolas"/>
          <w:color w:val="212121"/>
          <w:sz w:val="18"/>
          <w:szCs w:val="18"/>
        </w:rPr>
        <w:t>()</w:t>
      </w:r>
    </w:p>
    <w:p w:rsidR="00C809ED" w:rsidRDefault="00C809ED" w:rsidP="00C809ED">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w:t>
      </w:r>
      <w:proofErr w:type="gramStart"/>
      <w:r>
        <w:rPr>
          <w:rFonts w:ascii="Consolas" w:hAnsi="Consolas" w:cs="Consolas"/>
          <w:color w:val="212121"/>
          <w:sz w:val="18"/>
          <w:szCs w:val="18"/>
        </w:rPr>
        <w:t>increment(</w:t>
      </w:r>
      <w:proofErr w:type="gramEnd"/>
      <w:r>
        <w:rPr>
          <w:rFonts w:ascii="Consolas" w:hAnsi="Consolas" w:cs="Consolas"/>
          <w:color w:val="212121"/>
          <w:sz w:val="18"/>
          <w:szCs w:val="18"/>
        </w:rPr>
        <w:t>)</w:t>
      </w:r>
    </w:p>
    <w:p w:rsidR="00C809ED" w:rsidRDefault="00C809ED" w:rsidP="00C809ED">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212121"/>
          <w:sz w:val="18"/>
          <w:szCs w:val="18"/>
        </w:rPr>
      </w:pPr>
      <w:r>
        <w:rPr>
          <w:rFonts w:ascii="Consolas" w:hAnsi="Consolas" w:cs="Consolas"/>
          <w:color w:val="212121"/>
          <w:sz w:val="18"/>
          <w:szCs w:val="18"/>
        </w:rPr>
        <w:t xml:space="preserve">  </w:t>
      </w:r>
      <w:proofErr w:type="spellStart"/>
      <w:proofErr w:type="gramStart"/>
      <w:r>
        <w:rPr>
          <w:rFonts w:ascii="Consolas" w:hAnsi="Consolas" w:cs="Consolas"/>
          <w:color w:val="212121"/>
          <w:sz w:val="18"/>
          <w:szCs w:val="18"/>
        </w:rPr>
        <w:t>lock.release</w:t>
      </w:r>
      <w:proofErr w:type="spellEnd"/>
      <w:proofErr w:type="gramEnd"/>
      <w:r>
        <w:rPr>
          <w:rFonts w:ascii="Consolas" w:hAnsi="Consolas" w:cs="Consolas"/>
          <w:color w:val="212121"/>
          <w:sz w:val="18"/>
          <w:szCs w:val="18"/>
        </w:rPr>
        <w: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textAlignment w:val="baseline"/>
        <w:rPr>
          <w:rFonts w:ascii="Helvetica" w:hAnsi="Helvetica" w:cs="Helvetica"/>
          <w:color w:val="212121"/>
          <w:sz w:val="20"/>
          <w:szCs w:val="20"/>
        </w:rPr>
      </w:pPr>
      <w:r>
        <w:rPr>
          <w:rFonts w:ascii="Helvetica" w:hAnsi="Helvetica" w:cs="Helvetica"/>
          <w:color w:val="212121"/>
          <w:sz w:val="20"/>
          <w:szCs w:val="20"/>
        </w:rPr>
        <w:t>As you can see in the results, the final value of </w:t>
      </w:r>
      <w:r>
        <w:rPr>
          <w:rStyle w:val="Strong"/>
          <w:rFonts w:ascii="Helvetica" w:hAnsi="Helvetica" w:cs="Helvetica"/>
          <w:color w:val="212121"/>
          <w:sz w:val="20"/>
          <w:szCs w:val="20"/>
          <w:bdr w:val="none" w:sz="0" w:space="0" w:color="auto" w:frame="1"/>
        </w:rPr>
        <w:t>x</w:t>
      </w:r>
      <w:r>
        <w:rPr>
          <w:rFonts w:ascii="Helvetica" w:hAnsi="Helvetica" w:cs="Helvetica"/>
          <w:color w:val="212121"/>
          <w:sz w:val="20"/>
          <w:szCs w:val="20"/>
        </w:rPr>
        <w:t> comes out to be 200000 every time (which is the expected final result).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Helvetica" w:hAnsi="Helvetica" w:cs="Helvetica"/>
          <w:color w:val="212121"/>
        </w:rPr>
      </w:pPr>
      <w:r>
        <w:rPr>
          <w:rFonts w:ascii="Helvetica" w:hAnsi="Helvetica" w:cs="Helvetica"/>
          <w:color w:val="212121"/>
        </w:rPr>
        <w:lastRenderedPageBreak/>
        <w:t>Here is a diagram given below which depicts the implementation of locks in above program:</w:t>
      </w:r>
      <w:r>
        <w:rPr>
          <w:rFonts w:ascii="Helvetica" w:hAnsi="Helvetica" w:cs="Helvetica"/>
          <w:color w:val="212121"/>
        </w:rPr>
        <w:br/>
      </w:r>
      <w:r>
        <w:rPr>
          <w:rFonts w:ascii="Helvetica" w:hAnsi="Helvetica" w:cs="Helvetica"/>
          <w:noProof/>
          <w:color w:val="212121"/>
        </w:rPr>
        <w:drawing>
          <wp:inline distT="0" distB="0" distL="0" distR="0">
            <wp:extent cx="6905625" cy="3848100"/>
            <wp:effectExtent l="0" t="0" r="9525" b="0"/>
            <wp:docPr id="1" name="Picture 1" descr="https://cdncontribute.geeksforgeeks.org/wp-content/uploads/multithreading-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contribute.geeksforgeeks.org/wp-content/uploads/multithreading-pyth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5625" cy="3848100"/>
                    </a:xfrm>
                    <a:prstGeom prst="rect">
                      <a:avLst/>
                    </a:prstGeom>
                    <a:noFill/>
                    <a:ln>
                      <a:noFill/>
                    </a:ln>
                  </pic:spPr>
                </pic:pic>
              </a:graphicData>
            </a:graphic>
          </wp:inline>
        </w:drawing>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rPr>
      </w:pPr>
      <w:r>
        <w:rPr>
          <w:rFonts w:ascii="Helvetica" w:hAnsi="Helvetica" w:cs="Helvetica"/>
          <w:color w:val="212121"/>
        </w:rPr>
        <w:t>This brings us to the end of this tutorial series on </w:t>
      </w:r>
      <w:r>
        <w:rPr>
          <w:rStyle w:val="Strong"/>
          <w:rFonts w:ascii="Helvetica" w:hAnsi="Helvetica" w:cs="Helvetica"/>
          <w:color w:val="212121"/>
          <w:bdr w:val="none" w:sz="0" w:space="0" w:color="auto" w:frame="1"/>
        </w:rPr>
        <w:t>Multithreading in Python</w:t>
      </w:r>
      <w:r>
        <w:rPr>
          <w:rFonts w:ascii="Helvetica" w:hAnsi="Helvetica" w:cs="Helvetica"/>
          <w:color w:val="212121"/>
        </w:rPr>
        <w:t>.</w:t>
      </w:r>
      <w:r>
        <w:rPr>
          <w:rFonts w:ascii="Helvetica" w:hAnsi="Helvetica" w:cs="Helvetica"/>
          <w:color w:val="212121"/>
        </w:rPr>
        <w:br/>
        <w:t xml:space="preserve">Finally, here are </w:t>
      </w:r>
      <w:proofErr w:type="spellStart"/>
      <w:r>
        <w:rPr>
          <w:rFonts w:ascii="Helvetica" w:hAnsi="Helvetica" w:cs="Helvetica"/>
          <w:color w:val="212121"/>
        </w:rPr>
        <w:t>are</w:t>
      </w:r>
      <w:proofErr w:type="spellEnd"/>
      <w:r>
        <w:rPr>
          <w:rFonts w:ascii="Helvetica" w:hAnsi="Helvetica" w:cs="Helvetica"/>
          <w:color w:val="212121"/>
        </w:rPr>
        <w:t xml:space="preserve"> a few advantages and disadvantages of multithreading:</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rPr>
      </w:pPr>
      <w:r>
        <w:rPr>
          <w:rStyle w:val="Strong"/>
          <w:rFonts w:ascii="Helvetica" w:hAnsi="Helvetica" w:cs="Helvetica"/>
          <w:color w:val="212121"/>
          <w:bdr w:val="none" w:sz="0" w:space="0" w:color="auto" w:frame="1"/>
        </w:rPr>
        <w:t>Advantages:</w:t>
      </w:r>
    </w:p>
    <w:p w:rsidR="00C809ED" w:rsidRDefault="00C809ED" w:rsidP="00C809ED">
      <w:pPr>
        <w:numPr>
          <w:ilvl w:val="0"/>
          <w:numId w:val="16"/>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It doesn’t block the user. This is because threads are independent of each other.</w:t>
      </w:r>
    </w:p>
    <w:p w:rsidR="00C809ED" w:rsidRDefault="00C809ED" w:rsidP="00C809ED">
      <w:pPr>
        <w:numPr>
          <w:ilvl w:val="0"/>
          <w:numId w:val="16"/>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 xml:space="preserve">Better use of system resources is possible since threads execute tasks </w:t>
      </w:r>
      <w:proofErr w:type="spellStart"/>
      <w:r>
        <w:rPr>
          <w:rFonts w:ascii="Helvetica" w:eastAsia="Times New Roman" w:hAnsi="Helvetica" w:cs="Helvetica"/>
          <w:color w:val="212121"/>
          <w:sz w:val="20"/>
          <w:szCs w:val="20"/>
        </w:rPr>
        <w:t>parallely</w:t>
      </w:r>
      <w:proofErr w:type="spellEnd"/>
      <w:r>
        <w:rPr>
          <w:rFonts w:ascii="Helvetica" w:eastAsia="Times New Roman" w:hAnsi="Helvetica" w:cs="Helvetica"/>
          <w:color w:val="212121"/>
          <w:sz w:val="20"/>
          <w:szCs w:val="20"/>
        </w:rPr>
        <w:t>.</w:t>
      </w:r>
    </w:p>
    <w:p w:rsidR="00C809ED" w:rsidRDefault="00C809ED" w:rsidP="00C809ED">
      <w:pPr>
        <w:numPr>
          <w:ilvl w:val="0"/>
          <w:numId w:val="16"/>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Enhanced performance on multi-processor machines.</w:t>
      </w:r>
    </w:p>
    <w:p w:rsidR="00C809ED" w:rsidRDefault="00C809ED" w:rsidP="00C809ED">
      <w:pPr>
        <w:numPr>
          <w:ilvl w:val="0"/>
          <w:numId w:val="16"/>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Multi-threaded servers and interactive GUIs use multithreading exclusively.</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hAnsi="Helvetica" w:cs="Helvetica"/>
          <w:color w:val="212121"/>
        </w:rPr>
      </w:pPr>
      <w:r>
        <w:rPr>
          <w:rStyle w:val="Strong"/>
          <w:rFonts w:ascii="Helvetica" w:hAnsi="Helvetica" w:cs="Helvetica"/>
          <w:color w:val="212121"/>
          <w:bdr w:val="none" w:sz="0" w:space="0" w:color="auto" w:frame="1"/>
        </w:rPr>
        <w:t>Disadvantages:</w:t>
      </w:r>
    </w:p>
    <w:p w:rsidR="00C809ED" w:rsidRDefault="00C809ED" w:rsidP="00C809ED">
      <w:pPr>
        <w:numPr>
          <w:ilvl w:val="0"/>
          <w:numId w:val="17"/>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As number of threads increase, complexity increases.</w:t>
      </w:r>
    </w:p>
    <w:p w:rsidR="00C809ED" w:rsidRDefault="00C809ED" w:rsidP="00C809ED">
      <w:pPr>
        <w:numPr>
          <w:ilvl w:val="0"/>
          <w:numId w:val="17"/>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Synchronization of shared resources (objects, data) is necessary.</w:t>
      </w:r>
    </w:p>
    <w:p w:rsidR="00C809ED" w:rsidRDefault="00C809ED" w:rsidP="00C809ED">
      <w:pPr>
        <w:numPr>
          <w:ilvl w:val="0"/>
          <w:numId w:val="17"/>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 xml:space="preserve">It is difficult to </w:t>
      </w:r>
      <w:proofErr w:type="gramStart"/>
      <w:r>
        <w:rPr>
          <w:rFonts w:ascii="Helvetica" w:eastAsia="Times New Roman" w:hAnsi="Helvetica" w:cs="Helvetica"/>
          <w:color w:val="212121"/>
          <w:sz w:val="20"/>
          <w:szCs w:val="20"/>
        </w:rPr>
        <w:t>debug,</w:t>
      </w:r>
      <w:proofErr w:type="gramEnd"/>
      <w:r>
        <w:rPr>
          <w:rFonts w:ascii="Helvetica" w:eastAsia="Times New Roman" w:hAnsi="Helvetica" w:cs="Helvetica"/>
          <w:color w:val="212121"/>
          <w:sz w:val="20"/>
          <w:szCs w:val="20"/>
        </w:rPr>
        <w:t xml:space="preserve"> result is sometimes unpredictable.</w:t>
      </w:r>
    </w:p>
    <w:p w:rsidR="00C809ED" w:rsidRDefault="00C809ED" w:rsidP="00C809ED">
      <w:pPr>
        <w:numPr>
          <w:ilvl w:val="0"/>
          <w:numId w:val="17"/>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Potential deadlocks which leads to starvation, i.e. some threads may not be served with a bad design</w:t>
      </w:r>
    </w:p>
    <w:p w:rsidR="00C809ED" w:rsidRDefault="00C809ED" w:rsidP="00C809ED">
      <w:pPr>
        <w:numPr>
          <w:ilvl w:val="0"/>
          <w:numId w:val="17"/>
        </w:numPr>
        <w:ind w:left="540"/>
        <w:jc w:val="both"/>
        <w:textAlignment w:val="baseline"/>
        <w:rPr>
          <w:rFonts w:ascii="Helvetica" w:eastAsia="Times New Roman" w:hAnsi="Helvetica" w:cs="Helvetica"/>
          <w:color w:val="212121"/>
          <w:sz w:val="20"/>
          <w:szCs w:val="20"/>
        </w:rPr>
      </w:pPr>
      <w:r>
        <w:rPr>
          <w:rFonts w:ascii="Helvetica" w:eastAsia="Times New Roman" w:hAnsi="Helvetica" w:cs="Helvetica"/>
          <w:color w:val="212121"/>
          <w:sz w:val="20"/>
          <w:szCs w:val="20"/>
        </w:rPr>
        <w:t>Constructing and synchronizing threads is CPU/memory intensive.</w:t>
      </w:r>
    </w:p>
    <w:p w:rsidR="00C809ED" w:rsidRDefault="00C809ED" w:rsidP="00C809E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Arial" w:eastAsia="Times New Roman" w:hAnsi="Arial" w:cs="Arial"/>
          <w:b w:val="0"/>
          <w:bCs w:val="0"/>
          <w:color w:val="1A1A1A"/>
          <w:sz w:val="38"/>
          <w:szCs w:val="38"/>
        </w:rPr>
      </w:pPr>
      <w:proofErr w:type="spellStart"/>
      <w:r>
        <w:rPr>
          <w:rFonts w:ascii="Arial" w:eastAsia="Times New Roman" w:hAnsi="Arial" w:cs="Arial"/>
          <w:b w:val="0"/>
          <w:bCs w:val="0"/>
          <w:color w:val="1A1A1A"/>
          <w:sz w:val="38"/>
          <w:szCs w:val="38"/>
        </w:rPr>
        <w:t>RLock</w:t>
      </w:r>
      <w:proofErr w:type="spellEnd"/>
      <w:r>
        <w:rPr>
          <w:rFonts w:ascii="Arial" w:eastAsia="Times New Roman" w:hAnsi="Arial" w:cs="Arial"/>
          <w:b w:val="0"/>
          <w:bCs w:val="0"/>
          <w:color w:val="1A1A1A"/>
          <w:sz w:val="38"/>
          <w:szCs w:val="38"/>
        </w:rPr>
        <w:t xml:space="preserve"> Objects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textAlignment w:val="baseline"/>
        <w:rPr>
          <w:rFonts w:ascii="Arial" w:hAnsi="Arial" w:cs="Arial"/>
          <w:color w:val="222222"/>
        </w:rPr>
      </w:pPr>
      <w:r>
        <w:rPr>
          <w:rFonts w:ascii="Arial" w:hAnsi="Arial" w:cs="Arial"/>
          <w:color w:val="000000"/>
        </w:rPr>
        <w:t>A reentrant lock is a synchronization primitive that may be acquired multiple times by the same thread. Internally, it uses the concepts of “owning thread” and “recursion level” in addition to the locked/unlocked state used by primitive locks. In the locked state, some thread owns the lock; in the unlocked state, no thread owns it.</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textAlignment w:val="baseline"/>
        <w:rPr>
          <w:rFonts w:ascii="Arial" w:hAnsi="Arial" w:cs="Arial"/>
          <w:color w:val="222222"/>
        </w:rPr>
      </w:pPr>
      <w:r>
        <w:rPr>
          <w:rFonts w:ascii="Arial" w:hAnsi="Arial" w:cs="Arial"/>
          <w:color w:val="000000"/>
        </w:rPr>
        <w:t>To lock the lock, a thread calls its </w:t>
      </w:r>
      <w:hyperlink r:id="rId18" w:anchor="threading.RLock.acquire" w:tooltip="threading.RLock.acquire" w:history="1">
        <w:r>
          <w:rPr>
            <w:rStyle w:val="pre"/>
            <w:color w:val="000000"/>
            <w:sz w:val="23"/>
            <w:szCs w:val="23"/>
          </w:rPr>
          <w:t>acquire()</w:t>
        </w:r>
      </w:hyperlink>
      <w:r>
        <w:rPr>
          <w:rFonts w:ascii="Arial" w:hAnsi="Arial" w:cs="Arial"/>
          <w:color w:val="000000"/>
        </w:rPr>
        <w:t> method; this returns once the thread owns the lock. To unlock the lock, a thread calls its </w:t>
      </w:r>
      <w:hyperlink r:id="rId19" w:anchor="threading.Lock.release" w:tooltip="threading.Lock.release" w:history="1">
        <w:r>
          <w:rPr>
            <w:rStyle w:val="pre"/>
            <w:color w:val="000000"/>
            <w:sz w:val="23"/>
            <w:szCs w:val="23"/>
          </w:rPr>
          <w:t>release()</w:t>
        </w:r>
      </w:hyperlink>
      <w:r>
        <w:rPr>
          <w:rFonts w:ascii="Arial" w:hAnsi="Arial" w:cs="Arial"/>
          <w:color w:val="000000"/>
        </w:rPr>
        <w:t> method. </w:t>
      </w:r>
      <w:hyperlink r:id="rId20" w:anchor="threading.Lock.acquire" w:tooltip="threading.Lock.acquire" w:history="1">
        <w:r>
          <w:rPr>
            <w:rStyle w:val="pre"/>
            <w:color w:val="000000"/>
            <w:sz w:val="23"/>
            <w:szCs w:val="23"/>
          </w:rPr>
          <w:t>acquire()</w:t>
        </w:r>
      </w:hyperlink>
      <w:r>
        <w:rPr>
          <w:rFonts w:ascii="Arial" w:hAnsi="Arial" w:cs="Arial"/>
          <w:color w:val="000000"/>
        </w:rPr>
        <w:t>/</w:t>
      </w:r>
      <w:hyperlink r:id="rId21" w:anchor="threading.Lock.release" w:tooltip="threading.Lock.release" w:history="1">
        <w:r>
          <w:rPr>
            <w:rStyle w:val="pre"/>
            <w:color w:val="000000"/>
            <w:sz w:val="23"/>
            <w:szCs w:val="23"/>
          </w:rPr>
          <w:t>release()</w:t>
        </w:r>
      </w:hyperlink>
      <w:r>
        <w:rPr>
          <w:rFonts w:ascii="Arial" w:hAnsi="Arial" w:cs="Arial"/>
          <w:color w:val="000000"/>
        </w:rPr>
        <w:t> call pairs may be nested; only the final </w:t>
      </w:r>
      <w:hyperlink r:id="rId22" w:anchor="threading.Lock.release" w:tooltip="threading.Lock.release" w:history="1">
        <w:r>
          <w:rPr>
            <w:rStyle w:val="pre"/>
            <w:color w:val="000000"/>
            <w:sz w:val="23"/>
            <w:szCs w:val="23"/>
          </w:rPr>
          <w:t>release()</w:t>
        </w:r>
      </w:hyperlink>
      <w:r>
        <w:rPr>
          <w:rFonts w:ascii="Arial" w:hAnsi="Arial" w:cs="Arial"/>
          <w:color w:val="000000"/>
        </w:rPr>
        <w:t> (the </w:t>
      </w:r>
      <w:hyperlink r:id="rId23" w:anchor="threading.Lock.release" w:tooltip="threading.Lock.release" w:history="1">
        <w:r>
          <w:rPr>
            <w:rStyle w:val="pre"/>
            <w:color w:val="000000"/>
            <w:sz w:val="23"/>
            <w:szCs w:val="23"/>
          </w:rPr>
          <w:t>release()</w:t>
        </w:r>
      </w:hyperlink>
      <w:r>
        <w:rPr>
          <w:rFonts w:ascii="Arial" w:hAnsi="Arial" w:cs="Arial"/>
          <w:color w:val="000000"/>
        </w:rPr>
        <w:t xml:space="preserve"> of the outermost pair) resets the lock to </w:t>
      </w:r>
      <w:r>
        <w:rPr>
          <w:rFonts w:ascii="Arial" w:hAnsi="Arial" w:cs="Arial"/>
          <w:color w:val="000000"/>
        </w:rPr>
        <w:lastRenderedPageBreak/>
        <w:t>unlocked and allows another thread blocked in </w:t>
      </w:r>
      <w:hyperlink r:id="rId24" w:anchor="threading.Lock.acquire" w:tooltip="threading.Lock.acquire" w:history="1">
        <w:r>
          <w:rPr>
            <w:rStyle w:val="pre"/>
            <w:color w:val="000000"/>
            <w:sz w:val="23"/>
            <w:szCs w:val="23"/>
          </w:rPr>
          <w:t>acquire()</w:t>
        </w:r>
      </w:hyperlink>
      <w:r>
        <w:rPr>
          <w:rFonts w:ascii="Arial" w:hAnsi="Arial" w:cs="Arial"/>
          <w:color w:val="000000"/>
        </w:rPr>
        <w:t> to proceed. </w:t>
      </w:r>
      <w:r>
        <w:rPr>
          <w:rStyle w:val="Emphasis"/>
          <w:rFonts w:ascii="Arial" w:hAnsi="Arial" w:cs="Arial"/>
          <w:color w:val="222222"/>
        </w:rPr>
        <w:t>class </w:t>
      </w:r>
      <w:proofErr w:type="spellStart"/>
      <w:proofErr w:type="gramStart"/>
      <w:r>
        <w:rPr>
          <w:rStyle w:val="HTMLCode"/>
          <w:color w:val="222222"/>
          <w:sz w:val="23"/>
          <w:szCs w:val="23"/>
        </w:rPr>
        <w:t>threading.RLock</w:t>
      </w:r>
      <w:proofErr w:type="spellEnd"/>
      <w:proofErr w:type="gramEnd"/>
      <w:r>
        <w:rPr>
          <w:rStyle w:val="HTMLCode"/>
          <w:color w:val="222222"/>
          <w:sz w:val="23"/>
          <w:szCs w:val="23"/>
        </w:rPr>
        <w:t> </w:t>
      </w:r>
      <w:r>
        <w:rPr>
          <w:rStyle w:val="HTMLCode"/>
          <w:rFonts w:ascii="Arial" w:hAnsi="Arial" w:cs="Arial"/>
          <w:color w:val="222222"/>
        </w:rPr>
        <w:t>implements reentrant lock objects.</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Helvetica" w:eastAsia="Times New Roman" w:hAnsi="Helvetica" w:cs="Helvetica"/>
          <w:color w:val="212121"/>
          <w:sz w:val="20"/>
          <w:szCs w:val="20"/>
        </w:rPr>
      </w:pPr>
    </w:p>
    <w:p w:rsidR="00C809ED" w:rsidRDefault="00C809ED" w:rsidP="00C809E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Arial" w:eastAsia="Times New Roman" w:hAnsi="Arial" w:cs="Arial"/>
          <w:b w:val="0"/>
          <w:bCs w:val="0"/>
          <w:color w:val="1A1A1A"/>
          <w:sz w:val="38"/>
          <w:szCs w:val="38"/>
        </w:rPr>
      </w:pPr>
      <w:r>
        <w:rPr>
          <w:rFonts w:ascii="Arial" w:eastAsia="Times New Roman" w:hAnsi="Arial" w:cs="Arial"/>
          <w:b w:val="0"/>
          <w:bCs w:val="0"/>
          <w:color w:val="1A1A1A"/>
          <w:sz w:val="38"/>
          <w:szCs w:val="38"/>
        </w:rPr>
        <w:t>Thread-Local Data</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textAlignment w:val="baseline"/>
        <w:rPr>
          <w:rFonts w:ascii="Arial" w:hAnsi="Arial" w:cs="Arial"/>
          <w:color w:val="222222"/>
        </w:rPr>
      </w:pPr>
      <w:r>
        <w:rPr>
          <w:rFonts w:ascii="Arial" w:hAnsi="Arial" w:cs="Arial"/>
          <w:color w:val="222222"/>
        </w:rPr>
        <w:t>Thread-local data is data whose values are thread specific. To manage thread-local data, just create an instance of </w:t>
      </w:r>
      <w:hyperlink r:id="rId25" w:anchor="threading.local" w:tooltip="threading.local" w:history="1">
        <w:r>
          <w:rPr>
            <w:rStyle w:val="pre"/>
            <w:color w:val="6363BB"/>
            <w:sz w:val="23"/>
            <w:szCs w:val="23"/>
          </w:rPr>
          <w:t>local</w:t>
        </w:r>
      </w:hyperlink>
      <w:r>
        <w:rPr>
          <w:rFonts w:ascii="Arial" w:hAnsi="Arial" w:cs="Arial"/>
          <w:color w:val="222222"/>
        </w:rPr>
        <w:t> (or a subclass) and store attributes on it: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jc w:val="both"/>
        <w:textAlignment w:val="baseline"/>
        <w:rPr>
          <w:color w:val="333333"/>
          <w:sz w:val="23"/>
          <w:szCs w:val="23"/>
        </w:rPr>
      </w:pPr>
      <w:proofErr w:type="spellStart"/>
      <w:r>
        <w:rPr>
          <w:rStyle w:val="n"/>
          <w:color w:val="333333"/>
          <w:sz w:val="23"/>
          <w:szCs w:val="23"/>
        </w:rPr>
        <w:t>mydata</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threading</w:t>
      </w:r>
      <w:r>
        <w:rPr>
          <w:rStyle w:val="o"/>
          <w:color w:val="666666"/>
          <w:sz w:val="23"/>
          <w:szCs w:val="23"/>
        </w:rPr>
        <w:t>.</w:t>
      </w:r>
      <w:r>
        <w:rPr>
          <w:rStyle w:val="n"/>
          <w:color w:val="333333"/>
          <w:sz w:val="23"/>
          <w:szCs w:val="23"/>
        </w:rPr>
        <w:t>local</w:t>
      </w:r>
      <w:proofErr w:type="spellEnd"/>
      <w:proofErr w:type="gramEnd"/>
      <w:r>
        <w:rPr>
          <w:rStyle w:val="p"/>
          <w:color w:val="333333"/>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jc w:val="both"/>
        <w:textAlignment w:val="baseline"/>
        <w:rPr>
          <w:color w:val="333333"/>
          <w:sz w:val="23"/>
          <w:szCs w:val="23"/>
        </w:rPr>
      </w:pPr>
      <w:proofErr w:type="spellStart"/>
      <w:r>
        <w:rPr>
          <w:rStyle w:val="n"/>
          <w:color w:val="333333"/>
          <w:sz w:val="23"/>
          <w:szCs w:val="23"/>
        </w:rPr>
        <w:t>mydata</w:t>
      </w:r>
      <w:r>
        <w:rPr>
          <w:rStyle w:val="o"/>
          <w:color w:val="666666"/>
          <w:sz w:val="23"/>
          <w:szCs w:val="23"/>
        </w:rPr>
        <w:t>.</w:t>
      </w:r>
      <w:r>
        <w:rPr>
          <w:rStyle w:val="n"/>
          <w:color w:val="333333"/>
          <w:sz w:val="23"/>
          <w:szCs w:val="23"/>
        </w:rPr>
        <w:t>x</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208050"/>
          <w:sz w:val="23"/>
          <w:szCs w:val="23"/>
        </w:rPr>
        <w:t>1</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textAlignment w:val="baseline"/>
        <w:rPr>
          <w:rFonts w:ascii="Arial" w:hAnsi="Arial" w:cs="Arial"/>
          <w:color w:val="222222"/>
        </w:rPr>
      </w:pPr>
      <w:r>
        <w:rPr>
          <w:rFonts w:ascii="Arial" w:hAnsi="Arial" w:cs="Arial"/>
          <w:color w:val="222222"/>
        </w:rPr>
        <w:t>The instance’s values will be different for separate threads.</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alibri" w:eastAsia="Times New Roman" w:hAnsi="Calibri"/>
          <w:color w:val="000000"/>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r>
        <w:rPr>
          <w:rFonts w:ascii="Arial" w:eastAsia="Times New Roman" w:hAnsi="Arial" w:cs="Arial"/>
          <w:color w:val="000000"/>
          <w:sz w:val="22"/>
          <w:szCs w:val="22"/>
        </w:rPr>
        <w:t>Event Object:</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alibri" w:eastAsia="Times New Roman" w:hAnsi="Calibri" w:cs="Arial"/>
          <w:color w:val="000000"/>
          <w:sz w:val="22"/>
          <w:szCs w:val="22"/>
        </w:rPr>
      </w:pPr>
      <w:r>
        <w:rPr>
          <w:rFonts w:ascii="Arial" w:eastAsia="Times New Roman" w:hAnsi="Arial" w:cs="Arial"/>
          <w:b w:val="0"/>
          <w:bCs w:val="0"/>
          <w:color w:val="000000"/>
          <w:sz w:val="22"/>
          <w:szCs w:val="22"/>
        </w:rPr>
        <w:t>This is the mechanisms for communication between threads: one thread signals an event and other threads wait for it.</w:t>
      </w:r>
      <w:r>
        <w:rPr>
          <w:rFonts w:ascii="Calibri" w:eastAsia="Times New Roman" w:hAnsi="Calibri" w:cs="Arial"/>
          <w:b w:val="0"/>
          <w:bCs w:val="0"/>
          <w:color w:val="000000"/>
          <w:sz w:val="22"/>
          <w:szCs w:val="22"/>
        </w:rPr>
        <w:br/>
      </w:r>
      <w:r>
        <w:rPr>
          <w:rFonts w:ascii="Arial" w:eastAsia="Times New Roman" w:hAnsi="Arial" w:cs="Arial"/>
          <w:b w:val="0"/>
          <w:bCs w:val="0"/>
          <w:color w:val="000000"/>
          <w:sz w:val="22"/>
          <w:szCs w:val="22"/>
        </w:rPr>
        <w:t>An event object manages an internal flag that can be set to true with the set() method and reset to false with the clear() method. The </w:t>
      </w:r>
      <w:proofErr w:type="gramStart"/>
      <w:r>
        <w:rPr>
          <w:rFonts w:ascii="Arial" w:eastAsia="Times New Roman" w:hAnsi="Arial" w:cs="Arial"/>
          <w:b w:val="0"/>
          <w:bCs w:val="0"/>
          <w:color w:val="000000"/>
          <w:sz w:val="22"/>
          <w:szCs w:val="22"/>
        </w:rPr>
        <w:t>wait(</w:t>
      </w:r>
      <w:proofErr w:type="gramEnd"/>
      <w:r>
        <w:rPr>
          <w:rFonts w:ascii="Arial" w:eastAsia="Times New Roman" w:hAnsi="Arial" w:cs="Arial"/>
          <w:b w:val="0"/>
          <w:bCs w:val="0"/>
          <w:color w:val="000000"/>
          <w:sz w:val="22"/>
          <w:szCs w:val="22"/>
        </w:rPr>
        <w:t>) method blocks until the flag is true.</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alibri" w:eastAsia="Times New Roman" w:hAnsi="Calibri" w:cs="Arial"/>
          <w:color w:val="000000"/>
          <w:sz w:val="22"/>
          <w:szCs w:val="22"/>
        </w:rPr>
      </w:pPr>
      <w:r>
        <w:rPr>
          <w:rFonts w:ascii="Arial" w:eastAsia="Times New Roman" w:hAnsi="Arial" w:cs="Arial"/>
          <w:color w:val="000000"/>
          <w:sz w:val="22"/>
          <w:szCs w:val="22"/>
        </w:rPr>
        <w:t>class </w:t>
      </w:r>
      <w:proofErr w:type="spellStart"/>
      <w:proofErr w:type="gramStart"/>
      <w:r>
        <w:rPr>
          <w:rFonts w:ascii="Arial" w:eastAsia="Times New Roman" w:hAnsi="Arial" w:cs="Arial"/>
          <w:color w:val="000000"/>
          <w:sz w:val="22"/>
          <w:szCs w:val="22"/>
        </w:rPr>
        <w:t>threading.Event</w:t>
      </w:r>
      <w:proofErr w:type="spellEnd"/>
      <w:proofErr w:type="gramEnd"/>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r>
        <w:rPr>
          <w:rFonts w:ascii="Arial" w:eastAsia="Times New Roman" w:hAnsi="Arial" w:cs="Arial"/>
          <w:b w:val="0"/>
          <w:bCs w:val="0"/>
          <w:color w:val="000000"/>
          <w:sz w:val="22"/>
          <w:szCs w:val="22"/>
        </w:rPr>
        <w:t>This Class implements event objects. An event manages a flag that can be set to true with the </w:t>
      </w:r>
      <w:proofErr w:type="gramStart"/>
      <w:r>
        <w:rPr>
          <w:rFonts w:ascii="Arial" w:eastAsia="Times New Roman" w:hAnsi="Arial" w:cs="Arial"/>
          <w:b w:val="0"/>
          <w:bCs w:val="0"/>
          <w:color w:val="000000"/>
          <w:sz w:val="22"/>
          <w:szCs w:val="22"/>
        </w:rPr>
        <w:t>set(</w:t>
      </w:r>
      <w:proofErr w:type="gramEnd"/>
      <w:r>
        <w:rPr>
          <w:rFonts w:ascii="Arial" w:eastAsia="Times New Roman" w:hAnsi="Arial" w:cs="Arial"/>
          <w:b w:val="0"/>
          <w:bCs w:val="0"/>
          <w:color w:val="000000"/>
          <w:sz w:val="22"/>
          <w:szCs w:val="22"/>
        </w:rPr>
        <w:t>) method and reset to false with the clear() method. The </w:t>
      </w:r>
      <w:proofErr w:type="gramStart"/>
      <w:r>
        <w:rPr>
          <w:rFonts w:ascii="Arial" w:eastAsia="Times New Roman" w:hAnsi="Arial" w:cs="Arial"/>
          <w:b w:val="0"/>
          <w:bCs w:val="0"/>
          <w:color w:val="000000"/>
          <w:sz w:val="22"/>
          <w:szCs w:val="22"/>
        </w:rPr>
        <w:t>wait(</w:t>
      </w:r>
      <w:proofErr w:type="gramEnd"/>
      <w:r>
        <w:rPr>
          <w:rFonts w:ascii="Arial" w:eastAsia="Times New Roman" w:hAnsi="Arial" w:cs="Arial"/>
          <w:b w:val="0"/>
          <w:bCs w:val="0"/>
          <w:color w:val="000000"/>
          <w:sz w:val="22"/>
          <w:szCs w:val="22"/>
        </w:rPr>
        <w:t>) method blocks until the flag is true. The flag is initially false.</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p>
    <w:p w:rsidR="00C809ED" w:rsidRDefault="00C809ED" w:rsidP="00C809E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b w:val="0"/>
          <w:bCs w:val="0"/>
          <w:color w:val="1A1A1A"/>
          <w:kern w:val="36"/>
          <w:sz w:val="38"/>
          <w:szCs w:val="38"/>
        </w:rPr>
      </w:pPr>
      <w:r>
        <w:rPr>
          <w:rFonts w:ascii="Arial" w:eastAsia="Times New Roman" w:hAnsi="Arial" w:cs="Arial"/>
          <w:b w:val="0"/>
          <w:bCs w:val="0"/>
          <w:color w:val="1A1A1A"/>
          <w:kern w:val="36"/>
          <w:sz w:val="38"/>
          <w:szCs w:val="38"/>
        </w:rPr>
        <w:t>Timer Objects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t xml:space="preserve">This class represents an action that should be run only after a certain amount of time has passed — a </w:t>
      </w:r>
      <w:proofErr w:type="spellStart"/>
      <w:r>
        <w:rPr>
          <w:rFonts w:ascii="Arial" w:hAnsi="Arial" w:cs="Arial"/>
          <w:color w:val="222222"/>
          <w:kern w:val="36"/>
        </w:rPr>
        <w:t>timer.</w:t>
      </w:r>
      <w:hyperlink r:id="rId26" w:anchor="threading.Timer" w:tooltip="threading.Timer" w:history="1">
        <w:r>
          <w:rPr>
            <w:rStyle w:val="pre"/>
            <w:color w:val="6363BB"/>
            <w:kern w:val="36"/>
            <w:sz w:val="23"/>
            <w:szCs w:val="23"/>
          </w:rPr>
          <w:t>Timer</w:t>
        </w:r>
        <w:proofErr w:type="spellEnd"/>
      </w:hyperlink>
      <w:r>
        <w:rPr>
          <w:rFonts w:ascii="Arial" w:hAnsi="Arial" w:cs="Arial"/>
          <w:color w:val="222222"/>
          <w:kern w:val="36"/>
        </w:rPr>
        <w:t> is a subclass of </w:t>
      </w:r>
      <w:hyperlink r:id="rId27" w:anchor="threading.Thread" w:tooltip="threading.Thread" w:history="1">
        <w:r>
          <w:rPr>
            <w:rStyle w:val="pre"/>
            <w:color w:val="6363BB"/>
            <w:kern w:val="36"/>
            <w:sz w:val="23"/>
            <w:szCs w:val="23"/>
          </w:rPr>
          <w:t>Thread</w:t>
        </w:r>
      </w:hyperlink>
      <w:r>
        <w:rPr>
          <w:rFonts w:ascii="Arial" w:hAnsi="Arial" w:cs="Arial"/>
          <w:color w:val="222222"/>
          <w:kern w:val="36"/>
        </w:rPr>
        <w:t> and as such also functions as an example of creating custom threads.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t>Timers are started, as with threads, by calling their </w:t>
      </w:r>
      <w:proofErr w:type="gramStart"/>
      <w:r>
        <w:rPr>
          <w:rStyle w:val="pre"/>
          <w:color w:val="222222"/>
          <w:kern w:val="36"/>
          <w:sz w:val="23"/>
          <w:szCs w:val="23"/>
        </w:rPr>
        <w:t>start(</w:t>
      </w:r>
      <w:proofErr w:type="gramEnd"/>
      <w:r>
        <w:rPr>
          <w:rStyle w:val="pre"/>
          <w:color w:val="222222"/>
          <w:kern w:val="36"/>
          <w:sz w:val="23"/>
          <w:szCs w:val="23"/>
        </w:rPr>
        <w:t>)</w:t>
      </w:r>
      <w:r>
        <w:rPr>
          <w:rFonts w:ascii="Arial" w:hAnsi="Arial" w:cs="Arial"/>
          <w:color w:val="222222"/>
          <w:kern w:val="36"/>
        </w:rPr>
        <w:t> method. The timer can be stopped (before its action has begun) by calling the </w:t>
      </w:r>
      <w:hyperlink r:id="rId28" w:anchor="threading.Timer.cancel" w:tooltip="threading.Timer.cancel" w:history="1">
        <w:r>
          <w:rPr>
            <w:rStyle w:val="pre"/>
            <w:color w:val="6363BB"/>
            <w:kern w:val="36"/>
            <w:sz w:val="23"/>
            <w:szCs w:val="23"/>
          </w:rPr>
          <w:t>cancel()</w:t>
        </w:r>
      </w:hyperlink>
      <w:r>
        <w:rPr>
          <w:rFonts w:ascii="Arial" w:hAnsi="Arial" w:cs="Arial"/>
          <w:color w:val="222222"/>
          <w:kern w:val="36"/>
        </w:rPr>
        <w:t> method. The interval the timer will wait before executing its action may not be exactly the same as the interval specified by the user.</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t>For example:</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roofErr w:type="spellStart"/>
      <w:r>
        <w:rPr>
          <w:rStyle w:val="k"/>
          <w:b/>
          <w:bCs/>
          <w:color w:val="007020"/>
          <w:kern w:val="36"/>
          <w:sz w:val="23"/>
          <w:szCs w:val="23"/>
        </w:rPr>
        <w:t>def</w:t>
      </w:r>
      <w:proofErr w:type="spellEnd"/>
      <w:r>
        <w:rPr>
          <w:color w:val="333333"/>
          <w:kern w:val="36"/>
          <w:sz w:val="23"/>
          <w:szCs w:val="23"/>
        </w:rPr>
        <w:t xml:space="preserve"> </w:t>
      </w:r>
      <w:proofErr w:type="gramStart"/>
      <w:r>
        <w:rPr>
          <w:rStyle w:val="nf"/>
          <w:color w:val="06287E"/>
          <w:kern w:val="36"/>
          <w:sz w:val="23"/>
          <w:szCs w:val="23"/>
        </w:rPr>
        <w:t>hello</w:t>
      </w:r>
      <w:r>
        <w:rPr>
          <w:rStyle w:val="p"/>
          <w:color w:val="333333"/>
          <w:kern w:val="36"/>
          <w:sz w:val="23"/>
          <w:szCs w:val="23"/>
        </w:rPr>
        <w:t>(</w:t>
      </w:r>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gramStart"/>
      <w:r>
        <w:rPr>
          <w:rStyle w:val="nb"/>
          <w:color w:val="007020"/>
          <w:kern w:val="36"/>
          <w:sz w:val="23"/>
          <w:szCs w:val="23"/>
        </w:rPr>
        <w:t>print</w:t>
      </w:r>
      <w:r>
        <w:rPr>
          <w:rStyle w:val="p"/>
          <w:color w:val="333333"/>
          <w:kern w:val="36"/>
          <w:sz w:val="23"/>
          <w:szCs w:val="23"/>
        </w:rPr>
        <w:t>(</w:t>
      </w:r>
      <w:proofErr w:type="gramEnd"/>
      <w:r>
        <w:rPr>
          <w:rStyle w:val="s2"/>
          <w:color w:val="4070A0"/>
          <w:kern w:val="36"/>
          <w:sz w:val="23"/>
          <w:szCs w:val="23"/>
        </w:rPr>
        <w:t>"hello, world"</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rStyle w:val="n"/>
          <w:color w:val="333333"/>
          <w:kern w:val="36"/>
          <w:sz w:val="23"/>
          <w:szCs w:val="23"/>
        </w:rPr>
        <w:t>t</w:t>
      </w:r>
      <w:r>
        <w:rPr>
          <w:color w:val="333333"/>
          <w:kern w:val="36"/>
          <w:sz w:val="23"/>
          <w:szCs w:val="23"/>
        </w:rPr>
        <w:t xml:space="preserve"> </w:t>
      </w:r>
      <w:r>
        <w:rPr>
          <w:rStyle w:val="o"/>
          <w:color w:val="666666"/>
          <w:kern w:val="36"/>
          <w:sz w:val="23"/>
          <w:szCs w:val="23"/>
        </w:rPr>
        <w:t>=</w:t>
      </w:r>
      <w:r>
        <w:rPr>
          <w:color w:val="333333"/>
          <w:kern w:val="36"/>
          <w:sz w:val="23"/>
          <w:szCs w:val="23"/>
        </w:rPr>
        <w:t xml:space="preserve"> </w:t>
      </w:r>
      <w:proofErr w:type="gramStart"/>
      <w:r>
        <w:rPr>
          <w:rStyle w:val="n"/>
          <w:color w:val="333333"/>
          <w:kern w:val="36"/>
          <w:sz w:val="23"/>
          <w:szCs w:val="23"/>
        </w:rPr>
        <w:t>Timer</w:t>
      </w:r>
      <w:r>
        <w:rPr>
          <w:rStyle w:val="p"/>
          <w:color w:val="333333"/>
          <w:kern w:val="36"/>
          <w:sz w:val="23"/>
          <w:szCs w:val="23"/>
        </w:rPr>
        <w:t>(</w:t>
      </w:r>
      <w:proofErr w:type="gramEnd"/>
      <w:r>
        <w:rPr>
          <w:rStyle w:val="mf"/>
          <w:color w:val="208050"/>
          <w:kern w:val="36"/>
          <w:sz w:val="23"/>
          <w:szCs w:val="23"/>
        </w:rPr>
        <w:t>30.0</w:t>
      </w:r>
      <w:r>
        <w:rPr>
          <w:rStyle w:val="p"/>
          <w:color w:val="333333"/>
          <w:kern w:val="36"/>
          <w:sz w:val="23"/>
          <w:szCs w:val="23"/>
        </w:rPr>
        <w:t>,</w:t>
      </w:r>
      <w:r>
        <w:rPr>
          <w:color w:val="333333"/>
          <w:kern w:val="36"/>
          <w:sz w:val="23"/>
          <w:szCs w:val="23"/>
        </w:rPr>
        <w:t xml:space="preserve"> </w:t>
      </w:r>
      <w:r>
        <w:rPr>
          <w:rStyle w:val="n"/>
          <w:color w:val="333333"/>
          <w:kern w:val="36"/>
          <w:sz w:val="23"/>
          <w:szCs w:val="23"/>
        </w:rPr>
        <w:t>hello</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roofErr w:type="spellStart"/>
      <w:proofErr w:type="gramStart"/>
      <w:r>
        <w:rPr>
          <w:rStyle w:val="n"/>
          <w:color w:val="333333"/>
          <w:kern w:val="36"/>
          <w:sz w:val="23"/>
          <w:szCs w:val="23"/>
        </w:rPr>
        <w:t>t</w:t>
      </w:r>
      <w:r>
        <w:rPr>
          <w:rStyle w:val="o"/>
          <w:color w:val="666666"/>
          <w:kern w:val="36"/>
          <w:sz w:val="23"/>
          <w:szCs w:val="23"/>
        </w:rPr>
        <w:t>.</w:t>
      </w:r>
      <w:r>
        <w:rPr>
          <w:rStyle w:val="n"/>
          <w:color w:val="333333"/>
          <w:kern w:val="36"/>
          <w:sz w:val="23"/>
          <w:szCs w:val="23"/>
        </w:rPr>
        <w:t>start</w:t>
      </w:r>
      <w:proofErr w:type="spellEnd"/>
      <w:proofErr w:type="gramEnd"/>
      <w:r>
        <w:rPr>
          <w:rStyle w:val="p"/>
          <w:color w:val="333333"/>
          <w:kern w:val="36"/>
          <w:sz w:val="23"/>
          <w:szCs w:val="23"/>
        </w:rPr>
        <w:t>()</w:t>
      </w:r>
      <w:r>
        <w:rPr>
          <w:color w:val="333333"/>
          <w:kern w:val="36"/>
          <w:sz w:val="23"/>
          <w:szCs w:val="23"/>
        </w:rPr>
        <w:t xml:space="preserve">  </w:t>
      </w:r>
      <w:r>
        <w:rPr>
          <w:rStyle w:val="c1"/>
          <w:i/>
          <w:iCs/>
          <w:color w:val="408090"/>
          <w:kern w:val="36"/>
          <w:sz w:val="23"/>
          <w:szCs w:val="23"/>
        </w:rPr>
        <w:t># after 30 seconds, "hello, world" will be printed</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p>
    <w:p w:rsidR="00C809ED" w:rsidRDefault="00C809ED" w:rsidP="00C809E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b w:val="0"/>
          <w:bCs w:val="0"/>
          <w:color w:val="1A1A1A"/>
          <w:kern w:val="36"/>
          <w:sz w:val="38"/>
          <w:szCs w:val="38"/>
        </w:rPr>
      </w:pPr>
      <w:r>
        <w:rPr>
          <w:rFonts w:ascii="Arial" w:eastAsia="Times New Roman" w:hAnsi="Arial" w:cs="Arial"/>
          <w:b w:val="0"/>
          <w:bCs w:val="0"/>
          <w:color w:val="1A1A1A"/>
          <w:kern w:val="36"/>
          <w:sz w:val="38"/>
          <w:szCs w:val="38"/>
        </w:rPr>
        <w:t>Barrier Objects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lastRenderedPageBreak/>
        <w:t>This class provides a simple synchronization primitive for use by a fixed number of threads that need to wait for each other. Each of the threads tries to pass the barrier by calling the </w:t>
      </w:r>
      <w:hyperlink r:id="rId29" w:anchor="threading.Barrier.wait" w:tooltip="threading.Barrier.wait" w:history="1">
        <w:r>
          <w:rPr>
            <w:rStyle w:val="pre"/>
            <w:color w:val="6363BB"/>
            <w:kern w:val="36"/>
            <w:sz w:val="23"/>
            <w:szCs w:val="23"/>
          </w:rPr>
          <w:t>wait()</w:t>
        </w:r>
      </w:hyperlink>
      <w:r>
        <w:rPr>
          <w:rFonts w:ascii="Arial" w:hAnsi="Arial" w:cs="Arial"/>
          <w:color w:val="222222"/>
          <w:kern w:val="36"/>
        </w:rPr>
        <w:t> method and will block until all of the threads have made their </w:t>
      </w:r>
      <w:hyperlink r:id="rId30" w:anchor="threading.Barrier.wait" w:tooltip="threading.Barrier.wait" w:history="1">
        <w:r>
          <w:rPr>
            <w:rStyle w:val="pre"/>
            <w:color w:val="6363BB"/>
            <w:kern w:val="36"/>
            <w:sz w:val="23"/>
            <w:szCs w:val="23"/>
          </w:rPr>
          <w:t>wait()</w:t>
        </w:r>
      </w:hyperlink>
      <w:r>
        <w:rPr>
          <w:rFonts w:ascii="Arial" w:hAnsi="Arial" w:cs="Arial"/>
          <w:color w:val="222222"/>
          <w:kern w:val="36"/>
        </w:rPr>
        <w:t> calls. At this point, the threads are released simultaneously.</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t>The barrier can be reused any number of times for the same number of threads.</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t>As an example, here is a simple way to synchronize a client and server thread:</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rStyle w:val="n"/>
          <w:color w:val="333333"/>
          <w:kern w:val="36"/>
          <w:sz w:val="23"/>
          <w:szCs w:val="23"/>
        </w:rPr>
        <w:t>b</w:t>
      </w:r>
      <w:r>
        <w:rPr>
          <w:color w:val="333333"/>
          <w:kern w:val="36"/>
          <w:sz w:val="23"/>
          <w:szCs w:val="23"/>
        </w:rPr>
        <w:t xml:space="preserve"> </w:t>
      </w:r>
      <w:r>
        <w:rPr>
          <w:rStyle w:val="o"/>
          <w:color w:val="666666"/>
          <w:kern w:val="36"/>
          <w:sz w:val="23"/>
          <w:szCs w:val="23"/>
        </w:rPr>
        <w:t>=</w:t>
      </w:r>
      <w:r>
        <w:rPr>
          <w:color w:val="333333"/>
          <w:kern w:val="36"/>
          <w:sz w:val="23"/>
          <w:szCs w:val="23"/>
        </w:rPr>
        <w:t xml:space="preserve"> </w:t>
      </w:r>
      <w:proofErr w:type="gramStart"/>
      <w:r>
        <w:rPr>
          <w:rStyle w:val="n"/>
          <w:color w:val="333333"/>
          <w:kern w:val="36"/>
          <w:sz w:val="23"/>
          <w:szCs w:val="23"/>
        </w:rPr>
        <w:t>Barrier</w:t>
      </w:r>
      <w:r>
        <w:rPr>
          <w:rStyle w:val="p"/>
          <w:color w:val="333333"/>
          <w:kern w:val="36"/>
          <w:sz w:val="23"/>
          <w:szCs w:val="23"/>
        </w:rPr>
        <w:t>(</w:t>
      </w:r>
      <w:proofErr w:type="gramEnd"/>
      <w:r>
        <w:rPr>
          <w:rStyle w:val="mi"/>
          <w:color w:val="208050"/>
          <w:kern w:val="36"/>
          <w:sz w:val="23"/>
          <w:szCs w:val="23"/>
        </w:rPr>
        <w:t>2</w:t>
      </w:r>
      <w:r>
        <w:rPr>
          <w:rStyle w:val="p"/>
          <w:color w:val="333333"/>
          <w:kern w:val="36"/>
          <w:sz w:val="23"/>
          <w:szCs w:val="23"/>
        </w:rPr>
        <w:t>,</w:t>
      </w:r>
      <w:r>
        <w:rPr>
          <w:color w:val="333333"/>
          <w:kern w:val="36"/>
          <w:sz w:val="23"/>
          <w:szCs w:val="23"/>
        </w:rPr>
        <w:t xml:space="preserve"> </w:t>
      </w:r>
      <w:r>
        <w:rPr>
          <w:rStyle w:val="n"/>
          <w:color w:val="333333"/>
          <w:kern w:val="36"/>
          <w:sz w:val="23"/>
          <w:szCs w:val="23"/>
        </w:rPr>
        <w:t>timeout</w:t>
      </w:r>
      <w:r>
        <w:rPr>
          <w:rStyle w:val="o"/>
          <w:color w:val="666666"/>
          <w:kern w:val="36"/>
          <w:sz w:val="23"/>
          <w:szCs w:val="23"/>
        </w:rPr>
        <w:t>=</w:t>
      </w:r>
      <w:r>
        <w:rPr>
          <w:rStyle w:val="mi"/>
          <w:color w:val="208050"/>
          <w:kern w:val="36"/>
          <w:sz w:val="23"/>
          <w:szCs w:val="23"/>
        </w:rPr>
        <w:t>5</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roofErr w:type="spellStart"/>
      <w:r>
        <w:rPr>
          <w:rStyle w:val="k"/>
          <w:b/>
          <w:bCs/>
          <w:color w:val="007020"/>
          <w:kern w:val="36"/>
          <w:sz w:val="23"/>
          <w:szCs w:val="23"/>
        </w:rPr>
        <w:t>def</w:t>
      </w:r>
      <w:proofErr w:type="spellEnd"/>
      <w:r>
        <w:rPr>
          <w:color w:val="333333"/>
          <w:kern w:val="36"/>
          <w:sz w:val="23"/>
          <w:szCs w:val="23"/>
        </w:rPr>
        <w:t xml:space="preserve"> </w:t>
      </w:r>
      <w:proofErr w:type="gramStart"/>
      <w:r>
        <w:rPr>
          <w:rStyle w:val="nf"/>
          <w:color w:val="06287E"/>
          <w:kern w:val="36"/>
          <w:sz w:val="23"/>
          <w:szCs w:val="23"/>
        </w:rPr>
        <w:t>server</w:t>
      </w:r>
      <w:r>
        <w:rPr>
          <w:rStyle w:val="p"/>
          <w:color w:val="333333"/>
          <w:kern w:val="36"/>
          <w:sz w:val="23"/>
          <w:szCs w:val="23"/>
        </w:rPr>
        <w:t>(</w:t>
      </w:r>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spellStart"/>
      <w:r>
        <w:rPr>
          <w:rStyle w:val="n"/>
          <w:color w:val="333333"/>
          <w:kern w:val="36"/>
          <w:sz w:val="23"/>
          <w:szCs w:val="23"/>
        </w:rPr>
        <w:t>start_</w:t>
      </w:r>
      <w:proofErr w:type="gramStart"/>
      <w:r>
        <w:rPr>
          <w:rStyle w:val="n"/>
          <w:color w:val="333333"/>
          <w:kern w:val="36"/>
          <w:sz w:val="23"/>
          <w:szCs w:val="23"/>
        </w:rPr>
        <w:t>server</w:t>
      </w:r>
      <w:proofErr w:type="spellEnd"/>
      <w:r>
        <w:rPr>
          <w:rStyle w:val="p"/>
          <w:color w:val="333333"/>
          <w:kern w:val="36"/>
          <w:sz w:val="23"/>
          <w:szCs w:val="23"/>
        </w:rPr>
        <w:t>(</w:t>
      </w:r>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spellStart"/>
      <w:proofErr w:type="gramStart"/>
      <w:r>
        <w:rPr>
          <w:rStyle w:val="n"/>
          <w:color w:val="333333"/>
          <w:kern w:val="36"/>
          <w:sz w:val="23"/>
          <w:szCs w:val="23"/>
        </w:rPr>
        <w:t>b</w:t>
      </w:r>
      <w:r>
        <w:rPr>
          <w:rStyle w:val="o"/>
          <w:color w:val="666666"/>
          <w:kern w:val="36"/>
          <w:sz w:val="23"/>
          <w:szCs w:val="23"/>
        </w:rPr>
        <w:t>.</w:t>
      </w:r>
      <w:r>
        <w:rPr>
          <w:rStyle w:val="n"/>
          <w:color w:val="333333"/>
          <w:kern w:val="36"/>
          <w:sz w:val="23"/>
          <w:szCs w:val="23"/>
        </w:rPr>
        <w:t>wait</w:t>
      </w:r>
      <w:proofErr w:type="spellEnd"/>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r>
        <w:rPr>
          <w:rStyle w:val="k"/>
          <w:b/>
          <w:bCs/>
          <w:color w:val="007020"/>
          <w:kern w:val="36"/>
          <w:sz w:val="23"/>
          <w:szCs w:val="23"/>
        </w:rPr>
        <w:t>while</w:t>
      </w:r>
      <w:r>
        <w:rPr>
          <w:color w:val="333333"/>
          <w:kern w:val="36"/>
          <w:sz w:val="23"/>
          <w:szCs w:val="23"/>
        </w:rPr>
        <w:t xml:space="preserve"> </w:t>
      </w:r>
      <w:r>
        <w:rPr>
          <w:rStyle w:val="kc"/>
          <w:b/>
          <w:bCs/>
          <w:color w:val="007020"/>
          <w:kern w:val="36"/>
          <w:sz w:val="23"/>
          <w:szCs w:val="23"/>
        </w:rPr>
        <w:t>True</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r>
        <w:rPr>
          <w:rStyle w:val="n"/>
          <w:color w:val="333333"/>
          <w:kern w:val="36"/>
          <w:sz w:val="23"/>
          <w:szCs w:val="23"/>
        </w:rPr>
        <w:t>connection</w:t>
      </w:r>
      <w:r>
        <w:rPr>
          <w:color w:val="333333"/>
          <w:kern w:val="36"/>
          <w:sz w:val="23"/>
          <w:szCs w:val="23"/>
        </w:rPr>
        <w:t xml:space="preserve"> </w:t>
      </w:r>
      <w:r>
        <w:rPr>
          <w:rStyle w:val="o"/>
          <w:color w:val="666666"/>
          <w:kern w:val="36"/>
          <w:sz w:val="23"/>
          <w:szCs w:val="23"/>
        </w:rPr>
        <w:t>=</w:t>
      </w:r>
      <w:r>
        <w:rPr>
          <w:color w:val="333333"/>
          <w:kern w:val="36"/>
          <w:sz w:val="23"/>
          <w:szCs w:val="23"/>
        </w:rPr>
        <w:t xml:space="preserve"> </w:t>
      </w:r>
      <w:proofErr w:type="spellStart"/>
      <w:r>
        <w:rPr>
          <w:rStyle w:val="n"/>
          <w:color w:val="333333"/>
          <w:kern w:val="36"/>
          <w:sz w:val="23"/>
          <w:szCs w:val="23"/>
        </w:rPr>
        <w:t>accept_</w:t>
      </w:r>
      <w:proofErr w:type="gramStart"/>
      <w:r>
        <w:rPr>
          <w:rStyle w:val="n"/>
          <w:color w:val="333333"/>
          <w:kern w:val="36"/>
          <w:sz w:val="23"/>
          <w:szCs w:val="23"/>
        </w:rPr>
        <w:t>connection</w:t>
      </w:r>
      <w:proofErr w:type="spellEnd"/>
      <w:r>
        <w:rPr>
          <w:rStyle w:val="p"/>
          <w:color w:val="333333"/>
          <w:kern w:val="36"/>
          <w:sz w:val="23"/>
          <w:szCs w:val="23"/>
        </w:rPr>
        <w:t>(</w:t>
      </w:r>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spellStart"/>
      <w:r>
        <w:rPr>
          <w:rStyle w:val="n"/>
          <w:color w:val="333333"/>
          <w:kern w:val="36"/>
          <w:sz w:val="23"/>
          <w:szCs w:val="23"/>
        </w:rPr>
        <w:t>process_server_connection</w:t>
      </w:r>
      <w:proofErr w:type="spellEnd"/>
      <w:r>
        <w:rPr>
          <w:rStyle w:val="p"/>
          <w:color w:val="333333"/>
          <w:kern w:val="36"/>
          <w:sz w:val="23"/>
          <w:szCs w:val="23"/>
        </w:rPr>
        <w:t>(</w:t>
      </w:r>
      <w:r>
        <w:rPr>
          <w:rStyle w:val="n"/>
          <w:color w:val="333333"/>
          <w:kern w:val="36"/>
          <w:sz w:val="23"/>
          <w:szCs w:val="23"/>
        </w:rPr>
        <w:t>connection</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roofErr w:type="spellStart"/>
      <w:r>
        <w:rPr>
          <w:rStyle w:val="k"/>
          <w:b/>
          <w:bCs/>
          <w:color w:val="007020"/>
          <w:kern w:val="36"/>
          <w:sz w:val="23"/>
          <w:szCs w:val="23"/>
        </w:rPr>
        <w:t>def</w:t>
      </w:r>
      <w:proofErr w:type="spellEnd"/>
      <w:r>
        <w:rPr>
          <w:color w:val="333333"/>
          <w:kern w:val="36"/>
          <w:sz w:val="23"/>
          <w:szCs w:val="23"/>
        </w:rPr>
        <w:t xml:space="preserve"> </w:t>
      </w:r>
      <w:proofErr w:type="gramStart"/>
      <w:r>
        <w:rPr>
          <w:rStyle w:val="nf"/>
          <w:color w:val="06287E"/>
          <w:kern w:val="36"/>
          <w:sz w:val="23"/>
          <w:szCs w:val="23"/>
        </w:rPr>
        <w:t>client</w:t>
      </w:r>
      <w:r>
        <w:rPr>
          <w:rStyle w:val="p"/>
          <w:color w:val="333333"/>
          <w:kern w:val="36"/>
          <w:sz w:val="23"/>
          <w:szCs w:val="23"/>
        </w:rPr>
        <w:t>(</w:t>
      </w:r>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spellStart"/>
      <w:proofErr w:type="gramStart"/>
      <w:r>
        <w:rPr>
          <w:rStyle w:val="n"/>
          <w:color w:val="333333"/>
          <w:kern w:val="36"/>
          <w:sz w:val="23"/>
          <w:szCs w:val="23"/>
        </w:rPr>
        <w:t>b</w:t>
      </w:r>
      <w:r>
        <w:rPr>
          <w:rStyle w:val="o"/>
          <w:color w:val="666666"/>
          <w:kern w:val="36"/>
          <w:sz w:val="23"/>
          <w:szCs w:val="23"/>
        </w:rPr>
        <w:t>.</w:t>
      </w:r>
      <w:r>
        <w:rPr>
          <w:rStyle w:val="n"/>
          <w:color w:val="333333"/>
          <w:kern w:val="36"/>
          <w:sz w:val="23"/>
          <w:szCs w:val="23"/>
        </w:rPr>
        <w:t>wait</w:t>
      </w:r>
      <w:proofErr w:type="spellEnd"/>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r>
        <w:rPr>
          <w:rStyle w:val="k"/>
          <w:b/>
          <w:bCs/>
          <w:color w:val="007020"/>
          <w:kern w:val="36"/>
          <w:sz w:val="23"/>
          <w:szCs w:val="23"/>
        </w:rPr>
        <w:t>while</w:t>
      </w:r>
      <w:r>
        <w:rPr>
          <w:color w:val="333333"/>
          <w:kern w:val="36"/>
          <w:sz w:val="23"/>
          <w:szCs w:val="23"/>
        </w:rPr>
        <w:t xml:space="preserve"> </w:t>
      </w:r>
      <w:r>
        <w:rPr>
          <w:rStyle w:val="kc"/>
          <w:b/>
          <w:bCs/>
          <w:color w:val="007020"/>
          <w:kern w:val="36"/>
          <w:sz w:val="23"/>
          <w:szCs w:val="23"/>
        </w:rPr>
        <w:t>True</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r>
        <w:rPr>
          <w:rStyle w:val="n"/>
          <w:color w:val="333333"/>
          <w:kern w:val="36"/>
          <w:sz w:val="23"/>
          <w:szCs w:val="23"/>
        </w:rPr>
        <w:t>connection</w:t>
      </w:r>
      <w:r>
        <w:rPr>
          <w:color w:val="333333"/>
          <w:kern w:val="36"/>
          <w:sz w:val="23"/>
          <w:szCs w:val="23"/>
        </w:rPr>
        <w:t xml:space="preserve"> </w:t>
      </w:r>
      <w:r>
        <w:rPr>
          <w:rStyle w:val="o"/>
          <w:color w:val="666666"/>
          <w:kern w:val="36"/>
          <w:sz w:val="23"/>
          <w:szCs w:val="23"/>
        </w:rPr>
        <w:t>=</w:t>
      </w:r>
      <w:r>
        <w:rPr>
          <w:color w:val="333333"/>
          <w:kern w:val="36"/>
          <w:sz w:val="23"/>
          <w:szCs w:val="23"/>
        </w:rPr>
        <w:t xml:space="preserve"> </w:t>
      </w:r>
      <w:proofErr w:type="spellStart"/>
      <w:r>
        <w:rPr>
          <w:rStyle w:val="n"/>
          <w:color w:val="333333"/>
          <w:kern w:val="36"/>
          <w:sz w:val="23"/>
          <w:szCs w:val="23"/>
        </w:rPr>
        <w:t>make_</w:t>
      </w:r>
      <w:proofErr w:type="gramStart"/>
      <w:r>
        <w:rPr>
          <w:rStyle w:val="n"/>
          <w:color w:val="333333"/>
          <w:kern w:val="36"/>
          <w:sz w:val="23"/>
          <w:szCs w:val="23"/>
        </w:rPr>
        <w:t>connection</w:t>
      </w:r>
      <w:proofErr w:type="spellEnd"/>
      <w:r>
        <w:rPr>
          <w:rStyle w:val="p"/>
          <w:color w:val="333333"/>
          <w:kern w:val="36"/>
          <w:sz w:val="23"/>
          <w:szCs w:val="23"/>
        </w:rPr>
        <w:t>(</w:t>
      </w:r>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spellStart"/>
      <w:r>
        <w:rPr>
          <w:rStyle w:val="n"/>
          <w:color w:val="333333"/>
          <w:kern w:val="36"/>
          <w:sz w:val="23"/>
          <w:szCs w:val="23"/>
        </w:rPr>
        <w:t>process_client_connection</w:t>
      </w:r>
      <w:proofErr w:type="spellEnd"/>
      <w:r>
        <w:rPr>
          <w:rStyle w:val="p"/>
          <w:color w:val="333333"/>
          <w:kern w:val="36"/>
          <w:sz w:val="23"/>
          <w:szCs w:val="23"/>
        </w:rPr>
        <w:t>(</w:t>
      </w:r>
      <w:r>
        <w:rPr>
          <w:rStyle w:val="n"/>
          <w:color w:val="333333"/>
          <w:kern w:val="36"/>
          <w:sz w:val="23"/>
          <w:szCs w:val="23"/>
        </w:rPr>
        <w:t>connection</w:t>
      </w:r>
      <w:r>
        <w:rPr>
          <w:rStyle w:val="p"/>
          <w:color w:val="333333"/>
          <w:kern w:val="36"/>
          <w:sz w:val="23"/>
          <w:szCs w:val="23"/>
        </w:rPr>
        <w:t>)</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p>
    <w:p w:rsidR="00C809ED" w:rsidRDefault="00C809ED" w:rsidP="00C809E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1A1A1A"/>
          <w:kern w:val="36"/>
          <w:sz w:val="38"/>
          <w:szCs w:val="38"/>
        </w:rPr>
      </w:pPr>
      <w:r>
        <w:rPr>
          <w:rFonts w:ascii="Arial" w:eastAsia="Times New Roman" w:hAnsi="Arial" w:cs="Arial"/>
          <w:b w:val="0"/>
          <w:bCs w:val="0"/>
          <w:color w:val="1A1A1A"/>
          <w:kern w:val="36"/>
          <w:sz w:val="22"/>
          <w:szCs w:val="22"/>
        </w:rPr>
        <w:t>Locks, conditions, and semaphores can be used  </w:t>
      </w:r>
      <w:hyperlink r:id="rId31" w:anchor="with" w:history="1">
        <w:r>
          <w:rPr>
            <w:rStyle w:val="Hyperlink"/>
            <w:rFonts w:ascii="Courier New" w:hAnsi="Courier New" w:cs="Courier New"/>
            <w:color w:val="6363BB"/>
            <w:sz w:val="22"/>
            <w:szCs w:val="22"/>
          </w:rPr>
          <w:t>with</w:t>
        </w:r>
      </w:hyperlink>
      <w:r>
        <w:rPr>
          <w:rStyle w:val="pre"/>
          <w:b w:val="0"/>
          <w:bCs w:val="0"/>
          <w:color w:val="6363BB"/>
          <w:kern w:val="36"/>
          <w:sz w:val="22"/>
          <w:szCs w:val="22"/>
        </w:rPr>
        <w:t> </w:t>
      </w:r>
      <w:r>
        <w:rPr>
          <w:rStyle w:val="pre"/>
        </w:rPr>
        <w:t>statement to simplify the logic</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2"/>
          <w:szCs w:val="22"/>
        </w:rPr>
      </w:pP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rStyle w:val="k"/>
          <w:b/>
          <w:bCs/>
          <w:color w:val="007020"/>
          <w:kern w:val="36"/>
          <w:sz w:val="23"/>
          <w:szCs w:val="23"/>
        </w:rPr>
        <w:t>with</w:t>
      </w:r>
      <w:r>
        <w:rPr>
          <w:color w:val="333333"/>
          <w:kern w:val="36"/>
          <w:sz w:val="23"/>
          <w:szCs w:val="23"/>
        </w:rPr>
        <w:t xml:space="preserve"> </w:t>
      </w:r>
      <w:proofErr w:type="spellStart"/>
      <w:r>
        <w:rPr>
          <w:rStyle w:val="n"/>
          <w:color w:val="333333"/>
          <w:kern w:val="36"/>
          <w:sz w:val="23"/>
          <w:szCs w:val="23"/>
        </w:rPr>
        <w:t>some_lock</w:t>
      </w:r>
      <w:proofErr w:type="spell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r>
        <w:rPr>
          <w:rStyle w:val="c1"/>
          <w:i/>
          <w:iCs/>
          <w:color w:val="408090"/>
          <w:kern w:val="36"/>
          <w:sz w:val="23"/>
          <w:szCs w:val="23"/>
        </w:rPr>
        <w:t># do something...</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outlineLvl w:val="1"/>
        <w:rPr>
          <w:rFonts w:ascii="Arial" w:hAnsi="Arial" w:cs="Arial"/>
          <w:color w:val="222222"/>
          <w:kern w:val="36"/>
        </w:rPr>
      </w:pPr>
      <w:r>
        <w:rPr>
          <w:rFonts w:ascii="Arial" w:hAnsi="Arial" w:cs="Arial"/>
          <w:color w:val="222222"/>
          <w:kern w:val="36"/>
        </w:rPr>
        <w:t>is equivalent to:</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proofErr w:type="spellStart"/>
      <w:r>
        <w:rPr>
          <w:rStyle w:val="n"/>
          <w:color w:val="333333"/>
          <w:kern w:val="36"/>
          <w:sz w:val="23"/>
          <w:szCs w:val="23"/>
        </w:rPr>
        <w:t>some_</w:t>
      </w:r>
      <w:proofErr w:type="gramStart"/>
      <w:r>
        <w:rPr>
          <w:rStyle w:val="n"/>
          <w:color w:val="333333"/>
          <w:kern w:val="36"/>
          <w:sz w:val="23"/>
          <w:szCs w:val="23"/>
        </w:rPr>
        <w:t>lock</w:t>
      </w:r>
      <w:r>
        <w:rPr>
          <w:rStyle w:val="o"/>
          <w:color w:val="666666"/>
          <w:kern w:val="36"/>
          <w:sz w:val="23"/>
          <w:szCs w:val="23"/>
        </w:rPr>
        <w:t>.</w:t>
      </w:r>
      <w:r>
        <w:rPr>
          <w:rStyle w:val="n"/>
          <w:color w:val="333333"/>
          <w:kern w:val="36"/>
          <w:sz w:val="23"/>
          <w:szCs w:val="23"/>
        </w:rPr>
        <w:t>acquire</w:t>
      </w:r>
      <w:proofErr w:type="spellEnd"/>
      <w:proofErr w:type="gramEnd"/>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rStyle w:val="k"/>
          <w:b/>
          <w:bCs/>
          <w:color w:val="007020"/>
          <w:kern w:val="36"/>
          <w:sz w:val="23"/>
          <w:szCs w:val="23"/>
        </w:rPr>
        <w:t>try</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r>
        <w:rPr>
          <w:rStyle w:val="c1"/>
          <w:i/>
          <w:iCs/>
          <w:color w:val="408090"/>
          <w:kern w:val="36"/>
          <w:sz w:val="23"/>
          <w:szCs w:val="23"/>
        </w:rPr>
        <w:t># do something...</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rStyle w:val="k"/>
          <w:b/>
          <w:bCs/>
          <w:color w:val="007020"/>
          <w:kern w:val="36"/>
          <w:sz w:val="23"/>
          <w:szCs w:val="23"/>
        </w:rPr>
        <w:t>finally</w:t>
      </w:r>
      <w:r>
        <w:rPr>
          <w:rStyle w:val="p"/>
          <w:color w:val="333333"/>
          <w:kern w:val="36"/>
          <w:sz w:val="23"/>
          <w:szCs w:val="23"/>
        </w:rPr>
        <w:t>:</w:t>
      </w:r>
    </w:p>
    <w:p w:rsidR="00C809ED" w:rsidRDefault="00C809ED" w:rsidP="00C809E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outlineLvl w:val="1"/>
        <w:rPr>
          <w:color w:val="333333"/>
          <w:kern w:val="36"/>
          <w:sz w:val="23"/>
          <w:szCs w:val="23"/>
        </w:rPr>
      </w:pPr>
      <w:r>
        <w:rPr>
          <w:color w:val="333333"/>
          <w:kern w:val="36"/>
          <w:sz w:val="23"/>
          <w:szCs w:val="23"/>
        </w:rPr>
        <w:t xml:space="preserve">    </w:t>
      </w:r>
      <w:proofErr w:type="spellStart"/>
      <w:r>
        <w:rPr>
          <w:rStyle w:val="n"/>
          <w:color w:val="333333"/>
          <w:kern w:val="36"/>
          <w:sz w:val="23"/>
          <w:szCs w:val="23"/>
        </w:rPr>
        <w:t>some_</w:t>
      </w:r>
      <w:proofErr w:type="gramStart"/>
      <w:r>
        <w:rPr>
          <w:rStyle w:val="n"/>
          <w:color w:val="333333"/>
          <w:kern w:val="36"/>
          <w:sz w:val="23"/>
          <w:szCs w:val="23"/>
        </w:rPr>
        <w:t>lock</w:t>
      </w:r>
      <w:r>
        <w:rPr>
          <w:rStyle w:val="o"/>
          <w:color w:val="666666"/>
          <w:kern w:val="36"/>
          <w:sz w:val="23"/>
          <w:szCs w:val="23"/>
        </w:rPr>
        <w:t>.</w:t>
      </w:r>
      <w:r>
        <w:rPr>
          <w:rStyle w:val="n"/>
          <w:color w:val="333333"/>
          <w:kern w:val="36"/>
          <w:sz w:val="23"/>
          <w:szCs w:val="23"/>
        </w:rPr>
        <w:t>release</w:t>
      </w:r>
      <w:proofErr w:type="spellEnd"/>
      <w:proofErr w:type="gramEnd"/>
      <w:r>
        <w:rPr>
          <w:rStyle w:val="p"/>
          <w:color w:val="333333"/>
          <w:kern w:val="36"/>
          <w:sz w:val="23"/>
          <w:szCs w:val="23"/>
        </w:rPr>
        <w:t>()</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2"/>
          <w:szCs w:val="22"/>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eastAsia="Times New Roman" w:hAnsi="Calibri" w:cs="Arial"/>
          <w:color w:val="000000"/>
          <w:sz w:val="22"/>
          <w:szCs w:val="22"/>
        </w:rPr>
      </w:pPr>
      <w:r>
        <w:rPr>
          <w:rFonts w:ascii="Arial" w:eastAsia="Times New Roman" w:hAnsi="Arial" w:cs="Arial"/>
          <w:color w:val="000000"/>
          <w:sz w:val="22"/>
          <w:szCs w:val="22"/>
        </w:rPr>
        <w:t>------------------------------------------------------------------------------------------------------------------</w:t>
      </w: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1A1A1A"/>
        </w:rPr>
      </w:pPr>
    </w:p>
    <w:p w:rsidR="00C809ED" w:rsidRDefault="00C809ED" w:rsidP="00C809E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b w:val="0"/>
          <w:bCs w:val="0"/>
          <w:color w:val="1A1A1A"/>
        </w:rPr>
      </w:pPr>
      <w:r>
        <w:rPr>
          <w:rFonts w:ascii="Calibri" w:eastAsia="Times New Roman" w:hAnsi="Calibri" w:cs="Arial"/>
          <w:color w:val="000000"/>
          <w:sz w:val="22"/>
          <w:szCs w:val="22"/>
        </w:rPr>
        <w:t>From:</w:t>
      </w:r>
      <w:r>
        <w:rPr>
          <w:rFonts w:ascii="Calibri" w:eastAsia="Times New Roman" w:hAnsi="Calibri" w:cs="Arial"/>
          <w:b w:val="0"/>
          <w:bCs w:val="0"/>
          <w:color w:val="000000"/>
          <w:sz w:val="22"/>
          <w:szCs w:val="22"/>
        </w:rPr>
        <w:t xml:space="preserve"> Avinash Verma 3</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000000"/>
        </w:rPr>
      </w:pPr>
      <w:r>
        <w:rPr>
          <w:rFonts w:ascii="Calibri" w:eastAsia="Times New Roman" w:hAnsi="Calibri"/>
          <w:b/>
          <w:bCs/>
          <w:color w:val="000000"/>
          <w:sz w:val="22"/>
          <w:szCs w:val="22"/>
        </w:rPr>
        <w:t>Sent:</w:t>
      </w:r>
      <w:r>
        <w:rPr>
          <w:rFonts w:ascii="Calibri" w:eastAsia="Times New Roman" w:hAnsi="Calibri"/>
          <w:color w:val="000000"/>
          <w:sz w:val="22"/>
          <w:szCs w:val="22"/>
        </w:rPr>
        <w:t xml:space="preserve"> Tuesday, April 24, 2018 10:30 AM</w:t>
      </w:r>
      <w:r>
        <w:rPr>
          <w:rFonts w:ascii="Calibri" w:eastAsia="Times New Roman" w:hAnsi="Calibri"/>
          <w:color w:val="000000"/>
          <w:sz w:val="22"/>
          <w:szCs w:val="22"/>
        </w:rPr>
        <w:br/>
      </w:r>
      <w:r>
        <w:rPr>
          <w:rFonts w:ascii="Calibri" w:eastAsia="Times New Roman" w:hAnsi="Calibri"/>
          <w:b/>
          <w:bCs/>
          <w:color w:val="000000"/>
          <w:sz w:val="22"/>
          <w:szCs w:val="22"/>
        </w:rPr>
        <w:t>To:</w:t>
      </w:r>
      <w:r>
        <w:rPr>
          <w:rFonts w:ascii="Calibri" w:eastAsia="Times New Roman" w:hAnsi="Calibri"/>
          <w:color w:val="000000"/>
          <w:sz w:val="22"/>
          <w:szCs w:val="22"/>
        </w:rPr>
        <w:t xml:space="preserve"> Vishal Verma 2; Ashish Jain 6; Mayank Nagar 2; Tarun Dubey; Jeetendra Singh; Shalabh Mongia; Talwinder Singh; Rohit Lohiya; Ankit Arora; Rohit Kacker 2; Sundar Krishnadu; Prateek Pathak; </w:t>
      </w:r>
      <w:hyperlink r:id="rId32" w:history="1">
        <w:r>
          <w:rPr>
            <w:rStyle w:val="Hyperlink"/>
            <w:rFonts w:ascii="Calibri" w:eastAsia="Times New Roman" w:hAnsi="Calibri"/>
            <w:sz w:val="22"/>
            <w:szCs w:val="22"/>
          </w:rPr>
          <w:t>bathula.reddy@rbs.com</w:t>
        </w:r>
      </w:hyperlink>
      <w:r>
        <w:rPr>
          <w:rFonts w:ascii="Calibri" w:eastAsia="Times New Roman" w:hAnsi="Calibri"/>
          <w:color w:val="000000"/>
          <w:sz w:val="22"/>
          <w:szCs w:val="22"/>
        </w:rPr>
        <w:t>; Pavan Kumar Kothuri 2; Charanjeet Singh; Preeti Chitkara; Avinash Saraf</w:t>
      </w:r>
      <w:r>
        <w:rPr>
          <w:rFonts w:ascii="Calibri" w:eastAsia="Times New Roman" w:hAnsi="Calibri"/>
          <w:color w:val="000000"/>
          <w:sz w:val="22"/>
          <w:szCs w:val="22"/>
        </w:rPr>
        <w:br/>
      </w:r>
      <w:r>
        <w:rPr>
          <w:rFonts w:ascii="Calibri" w:eastAsia="Times New Roman" w:hAnsi="Calibri"/>
          <w:b/>
          <w:bCs/>
          <w:color w:val="000000"/>
          <w:sz w:val="22"/>
          <w:szCs w:val="22"/>
        </w:rPr>
        <w:t>Cc:</w:t>
      </w:r>
      <w:r>
        <w:rPr>
          <w:rFonts w:ascii="Calibri" w:eastAsia="Times New Roman" w:hAnsi="Calibri"/>
          <w:color w:val="000000"/>
          <w:sz w:val="22"/>
          <w:szCs w:val="22"/>
        </w:rPr>
        <w:t xml:space="preserve"> Vikram Verma; Anindita Bose 2; Ananya Anand; Mohit Sawhney; Prabhjinder Singh</w:t>
      </w:r>
      <w:r>
        <w:rPr>
          <w:rFonts w:ascii="Calibri" w:eastAsia="Times New Roman" w:hAnsi="Calibri"/>
          <w:color w:val="000000"/>
          <w:sz w:val="22"/>
          <w:szCs w:val="22"/>
        </w:rPr>
        <w:br/>
      </w:r>
      <w:r>
        <w:rPr>
          <w:rFonts w:ascii="Calibri" w:eastAsia="Times New Roman" w:hAnsi="Calibri"/>
          <w:b/>
          <w:bCs/>
          <w:color w:val="000000"/>
          <w:sz w:val="22"/>
          <w:szCs w:val="22"/>
        </w:rPr>
        <w:t>Subject:</w:t>
      </w:r>
      <w:r>
        <w:rPr>
          <w:rFonts w:ascii="Calibri" w:eastAsia="Times New Roman" w:hAnsi="Calibri"/>
          <w:color w:val="000000"/>
          <w:sz w:val="22"/>
          <w:szCs w:val="22"/>
        </w:rPr>
        <w:t xml:space="preserve"> RE: [AI/ML Learning Group] Advanced Python Topics and Functional Programming</w:t>
      </w:r>
      <w:r>
        <w:rPr>
          <w:rFonts w:ascii="Calibri" w:eastAsia="Times New Roman" w:hAnsi="Calibri"/>
          <w:color w:val="000000"/>
        </w:rPr>
        <w:t xml:space="preserve"> </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000000"/>
        </w:rPr>
      </w:pPr>
      <w:r>
        <w:rPr>
          <w:rFonts w:ascii="Calibri" w:eastAsia="Times New Roman" w:hAnsi="Calibri"/>
          <w:color w:val="000000"/>
        </w:rPr>
        <w:t>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Hi Vishal/All</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Adding my assignment link below:</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hyperlink r:id="rId33" w:history="1">
        <w:r>
          <w:rPr>
            <w:rStyle w:val="Hyperlink"/>
            <w:rFonts w:ascii="Calibri" w:hAnsi="Calibri"/>
            <w:sz w:val="22"/>
            <w:szCs w:val="22"/>
          </w:rPr>
          <w:t>https://github.com/avivrm/beginpython.git</w:t>
        </w:r>
      </w:hyperlink>
    </w:p>
    <w:tbl>
      <w:tblPr>
        <w:tblW w:w="4500" w:type="pct"/>
        <w:tblCellSpacing w:w="0" w:type="dxa"/>
        <w:tblBorders>
          <w:top w:val="dotted" w:sz="6" w:space="0" w:color="C8C8C8"/>
          <w:bottom w:val="dotted" w:sz="6" w:space="0" w:color="C8C8C8"/>
        </w:tblBorders>
        <w:shd w:val="clear" w:color="auto" w:fill="FFFFFF"/>
        <w:tblCellMar>
          <w:top w:w="300" w:type="dxa"/>
          <w:bottom w:w="300" w:type="dxa"/>
        </w:tblCellMar>
        <w:tblLook w:val="04A0" w:firstRow="1" w:lastRow="0" w:firstColumn="1" w:lastColumn="0" w:noHBand="0" w:noVBand="1"/>
      </w:tblPr>
      <w:tblGrid>
        <w:gridCol w:w="8424"/>
      </w:tblGrid>
      <w:tr w:rsidR="00C809ED" w:rsidTr="00C809ED">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C809ED" w:rsidRDefault="00C809ED">
            <w:pPr>
              <w:spacing w:before="300" w:line="315" w:lineRule="atLeast"/>
              <w:rPr>
                <w:rFonts w:ascii="Segoe UI Light" w:eastAsia="Times New Roman" w:hAnsi="Segoe UI Light"/>
                <w:color w:val="0078D7"/>
                <w:sz w:val="32"/>
                <w:szCs w:val="32"/>
              </w:rPr>
            </w:pPr>
            <w:hyperlink r:id="rId34" w:tgtFrame="_blank" w:history="1">
              <w:proofErr w:type="spellStart"/>
              <w:r>
                <w:rPr>
                  <w:rStyle w:val="Hyperlink"/>
                  <w:rFonts w:ascii="Segoe UI Light" w:eastAsia="Times New Roman" w:hAnsi="Segoe UI Light"/>
                  <w:sz w:val="32"/>
                  <w:szCs w:val="32"/>
                </w:rPr>
                <w:t>avivrm</w:t>
              </w:r>
              <w:proofErr w:type="spellEnd"/>
              <w:r>
                <w:rPr>
                  <w:rStyle w:val="Hyperlink"/>
                  <w:rFonts w:ascii="Segoe UI Light" w:eastAsia="Times New Roman" w:hAnsi="Segoe UI Light"/>
                  <w:sz w:val="32"/>
                  <w:szCs w:val="32"/>
                </w:rPr>
                <w:t>/</w:t>
              </w:r>
              <w:proofErr w:type="spellStart"/>
              <w:r>
                <w:rPr>
                  <w:rStyle w:val="Hyperlink"/>
                  <w:rFonts w:ascii="Segoe UI Light" w:eastAsia="Times New Roman" w:hAnsi="Segoe UI Light"/>
                  <w:sz w:val="32"/>
                  <w:szCs w:val="32"/>
                </w:rPr>
                <w:t>beginpython</w:t>
              </w:r>
              <w:proofErr w:type="spellEnd"/>
            </w:hyperlink>
          </w:p>
          <w:p w:rsidR="00C809ED" w:rsidRDefault="00C809ED">
            <w:pPr>
              <w:spacing w:before="300" w:line="21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github.com</w:t>
            </w:r>
          </w:p>
          <w:p w:rsidR="00C809ED" w:rsidRDefault="00C809ED">
            <w:pPr>
              <w:spacing w:before="300" w:line="30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Contribute to </w:t>
            </w:r>
            <w:proofErr w:type="spellStart"/>
            <w:r>
              <w:rPr>
                <w:rFonts w:ascii="Segoe UI" w:eastAsia="Times New Roman" w:hAnsi="Segoe UI" w:cs="Segoe UI"/>
                <w:color w:val="666666"/>
                <w:sz w:val="21"/>
                <w:szCs w:val="21"/>
              </w:rPr>
              <w:t>beginpython</w:t>
            </w:r>
            <w:proofErr w:type="spellEnd"/>
            <w:r>
              <w:rPr>
                <w:rFonts w:ascii="Segoe UI" w:eastAsia="Times New Roman" w:hAnsi="Segoe UI" w:cs="Segoe UI"/>
                <w:color w:val="666666"/>
                <w:sz w:val="21"/>
                <w:szCs w:val="21"/>
              </w:rPr>
              <w:t xml:space="preserve"> development by creating an account on GitHub.</w:t>
            </w:r>
          </w:p>
        </w:tc>
      </w:tr>
    </w:tbl>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olor w:val="000000"/>
        </w:rPr>
      </w:pP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Will continue to update as per assignment. Feel free to make comments and also open discussion in issue tracker of repo.</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-regards</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Avinash Verma</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1F497D"/>
          <w:sz w:val="22"/>
          <w:szCs w:val="22"/>
        </w:rPr>
        <w:t>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alibri" w:hAnsi="Calibri"/>
          <w:color w:val="000000"/>
        </w:rPr>
      </w:pPr>
      <w:r>
        <w:rPr>
          <w:rFonts w:ascii="Calibri" w:hAnsi="Calibri"/>
          <w:b/>
          <w:bCs/>
          <w:color w:val="000000"/>
          <w:sz w:val="22"/>
          <w:szCs w:val="22"/>
        </w:rPr>
        <w:t>From:</w:t>
      </w:r>
      <w:r>
        <w:rPr>
          <w:rFonts w:ascii="Calibri" w:hAnsi="Calibri"/>
          <w:color w:val="000000"/>
          <w:sz w:val="22"/>
          <w:szCs w:val="22"/>
        </w:rPr>
        <w:t xml:space="preserve"> Vishal Verma 2 </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Monday, April 23, 2018 11:45 AM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Avinash Verma 3 &lt;</w:t>
      </w:r>
      <w:hyperlink r:id="rId35" w:history="1">
        <w:r>
          <w:rPr>
            <w:rStyle w:val="Hyperlink"/>
            <w:rFonts w:ascii="Calibri" w:hAnsi="Calibri"/>
            <w:sz w:val="22"/>
            <w:szCs w:val="22"/>
          </w:rPr>
          <w:t>averma63@sapient.com</w:t>
        </w:r>
      </w:hyperlink>
      <w:r>
        <w:rPr>
          <w:rFonts w:ascii="Calibri" w:hAnsi="Calibri"/>
          <w:color w:val="000000"/>
          <w:sz w:val="22"/>
          <w:szCs w:val="22"/>
        </w:rPr>
        <w:t>&gt;; Ashish Jain 6 &lt;</w:t>
      </w:r>
      <w:hyperlink r:id="rId36" w:history="1">
        <w:r>
          <w:rPr>
            <w:rStyle w:val="Hyperlink"/>
            <w:rFonts w:ascii="Calibri" w:hAnsi="Calibri"/>
            <w:sz w:val="22"/>
            <w:szCs w:val="22"/>
          </w:rPr>
          <w:t>ajain212@sapient.com</w:t>
        </w:r>
      </w:hyperlink>
      <w:r>
        <w:rPr>
          <w:rFonts w:ascii="Calibri" w:hAnsi="Calibri"/>
          <w:color w:val="000000"/>
          <w:sz w:val="22"/>
          <w:szCs w:val="22"/>
        </w:rPr>
        <w:t>&gt;; Mayank Nagar 2 &lt;</w:t>
      </w:r>
      <w:hyperlink r:id="rId37" w:history="1">
        <w:r>
          <w:rPr>
            <w:rStyle w:val="Hyperlink"/>
            <w:rFonts w:ascii="Calibri" w:hAnsi="Calibri"/>
            <w:sz w:val="22"/>
            <w:szCs w:val="22"/>
          </w:rPr>
          <w:t>mnagar22@sapient.com</w:t>
        </w:r>
      </w:hyperlink>
      <w:r>
        <w:rPr>
          <w:rFonts w:ascii="Calibri" w:hAnsi="Calibri"/>
          <w:color w:val="000000"/>
          <w:sz w:val="22"/>
          <w:szCs w:val="22"/>
        </w:rPr>
        <w:t>&gt;; Tarun Dubey &lt;</w:t>
      </w:r>
      <w:hyperlink r:id="rId38" w:history="1">
        <w:r>
          <w:rPr>
            <w:rStyle w:val="Hyperlink"/>
            <w:rFonts w:ascii="Calibri" w:hAnsi="Calibri"/>
            <w:sz w:val="22"/>
            <w:szCs w:val="22"/>
          </w:rPr>
          <w:t>tdubey@sapient.com</w:t>
        </w:r>
      </w:hyperlink>
      <w:r>
        <w:rPr>
          <w:rFonts w:ascii="Calibri" w:hAnsi="Calibri"/>
          <w:color w:val="000000"/>
          <w:sz w:val="22"/>
          <w:szCs w:val="22"/>
        </w:rPr>
        <w:t>&gt;; Jeetendra Singh &lt;</w:t>
      </w:r>
      <w:hyperlink r:id="rId39" w:history="1">
        <w:r>
          <w:rPr>
            <w:rStyle w:val="Hyperlink"/>
            <w:rFonts w:ascii="Calibri" w:hAnsi="Calibri"/>
            <w:sz w:val="22"/>
            <w:szCs w:val="22"/>
          </w:rPr>
          <w:t>jsingh51@sapient.com</w:t>
        </w:r>
      </w:hyperlink>
      <w:r>
        <w:rPr>
          <w:rFonts w:ascii="Calibri" w:hAnsi="Calibri"/>
          <w:color w:val="000000"/>
          <w:sz w:val="22"/>
          <w:szCs w:val="22"/>
        </w:rPr>
        <w:t>&gt;; Shalabh Mongia &lt;</w:t>
      </w:r>
      <w:hyperlink r:id="rId40" w:history="1">
        <w:r>
          <w:rPr>
            <w:rStyle w:val="Hyperlink"/>
            <w:rFonts w:ascii="Calibri" w:hAnsi="Calibri"/>
            <w:sz w:val="22"/>
            <w:szCs w:val="22"/>
          </w:rPr>
          <w:t>smongia@sapient.com</w:t>
        </w:r>
      </w:hyperlink>
      <w:r>
        <w:rPr>
          <w:rFonts w:ascii="Calibri" w:hAnsi="Calibri"/>
          <w:color w:val="000000"/>
          <w:sz w:val="22"/>
          <w:szCs w:val="22"/>
        </w:rPr>
        <w:t>&gt;; Talwinder Singh &lt;</w:t>
      </w:r>
      <w:hyperlink r:id="rId41" w:history="1">
        <w:r>
          <w:rPr>
            <w:rStyle w:val="Hyperlink"/>
            <w:rFonts w:ascii="Calibri" w:hAnsi="Calibri"/>
            <w:sz w:val="22"/>
            <w:szCs w:val="22"/>
          </w:rPr>
          <w:t>tsingh24@sapient.com</w:t>
        </w:r>
      </w:hyperlink>
      <w:r>
        <w:rPr>
          <w:rFonts w:ascii="Calibri" w:hAnsi="Calibri"/>
          <w:color w:val="000000"/>
          <w:sz w:val="22"/>
          <w:szCs w:val="22"/>
        </w:rPr>
        <w:t>&gt;; Rohit Lohiya &lt;</w:t>
      </w:r>
      <w:hyperlink r:id="rId42" w:history="1">
        <w:r>
          <w:rPr>
            <w:rStyle w:val="Hyperlink"/>
            <w:rFonts w:ascii="Calibri" w:hAnsi="Calibri"/>
            <w:sz w:val="22"/>
            <w:szCs w:val="22"/>
          </w:rPr>
          <w:t>rlohiya@sapient.com</w:t>
        </w:r>
      </w:hyperlink>
      <w:r>
        <w:rPr>
          <w:rFonts w:ascii="Calibri" w:hAnsi="Calibri"/>
          <w:color w:val="000000"/>
          <w:sz w:val="22"/>
          <w:szCs w:val="22"/>
        </w:rPr>
        <w:t>&gt;; Ankit Arora &lt;</w:t>
      </w:r>
      <w:hyperlink r:id="rId43" w:history="1">
        <w:r>
          <w:rPr>
            <w:rStyle w:val="Hyperlink"/>
            <w:rFonts w:ascii="Calibri" w:hAnsi="Calibri"/>
            <w:sz w:val="22"/>
            <w:szCs w:val="22"/>
          </w:rPr>
          <w:t>aarora34@sapient.com</w:t>
        </w:r>
      </w:hyperlink>
      <w:r>
        <w:rPr>
          <w:rFonts w:ascii="Calibri" w:hAnsi="Calibri"/>
          <w:color w:val="000000"/>
          <w:sz w:val="22"/>
          <w:szCs w:val="22"/>
        </w:rPr>
        <w:t>&gt;; Rohit Kacker 2 &lt;</w:t>
      </w:r>
      <w:hyperlink r:id="rId44" w:history="1">
        <w:r>
          <w:rPr>
            <w:rStyle w:val="Hyperlink"/>
            <w:rFonts w:ascii="Calibri" w:hAnsi="Calibri"/>
            <w:sz w:val="22"/>
            <w:szCs w:val="22"/>
          </w:rPr>
          <w:t>rkacker2@sapient.com</w:t>
        </w:r>
      </w:hyperlink>
      <w:r>
        <w:rPr>
          <w:rFonts w:ascii="Calibri" w:hAnsi="Calibri"/>
          <w:color w:val="000000"/>
          <w:sz w:val="22"/>
          <w:szCs w:val="22"/>
        </w:rPr>
        <w:t>&gt;; Sundar Krishnadu &lt;</w:t>
      </w:r>
      <w:hyperlink r:id="rId45" w:history="1">
        <w:r>
          <w:rPr>
            <w:rStyle w:val="Hyperlink"/>
            <w:rFonts w:ascii="Calibri" w:hAnsi="Calibri"/>
            <w:sz w:val="22"/>
            <w:szCs w:val="22"/>
          </w:rPr>
          <w:t>skrishnadu@sapient.com</w:t>
        </w:r>
      </w:hyperlink>
      <w:r>
        <w:rPr>
          <w:rFonts w:ascii="Calibri" w:hAnsi="Calibri"/>
          <w:color w:val="000000"/>
          <w:sz w:val="22"/>
          <w:szCs w:val="22"/>
        </w:rPr>
        <w:t>&gt;; Prateek Pathak &lt;</w:t>
      </w:r>
      <w:hyperlink r:id="rId46" w:history="1">
        <w:r>
          <w:rPr>
            <w:rStyle w:val="Hyperlink"/>
            <w:rFonts w:ascii="Calibri" w:hAnsi="Calibri"/>
            <w:sz w:val="22"/>
            <w:szCs w:val="22"/>
          </w:rPr>
          <w:t>ppathak9@sapient.com</w:t>
        </w:r>
      </w:hyperlink>
      <w:r>
        <w:rPr>
          <w:rFonts w:ascii="Calibri" w:hAnsi="Calibri"/>
          <w:color w:val="000000"/>
          <w:sz w:val="22"/>
          <w:szCs w:val="22"/>
        </w:rPr>
        <w:t xml:space="preserve">&gt;; </w:t>
      </w:r>
      <w:hyperlink r:id="rId47" w:history="1">
        <w:r>
          <w:rPr>
            <w:rStyle w:val="Hyperlink"/>
            <w:rFonts w:ascii="Calibri" w:hAnsi="Calibri"/>
            <w:sz w:val="22"/>
            <w:szCs w:val="22"/>
          </w:rPr>
          <w:t>bathula.reddy@rbs.com</w:t>
        </w:r>
      </w:hyperlink>
      <w:r>
        <w:rPr>
          <w:rFonts w:ascii="Calibri" w:hAnsi="Calibri"/>
          <w:color w:val="000000"/>
          <w:sz w:val="22"/>
          <w:szCs w:val="22"/>
        </w:rPr>
        <w:t>; Pavan Kumar Kothuri 2 &lt;</w:t>
      </w:r>
      <w:hyperlink r:id="rId48" w:history="1">
        <w:r>
          <w:rPr>
            <w:rStyle w:val="Hyperlink"/>
            <w:rFonts w:ascii="Calibri" w:hAnsi="Calibri"/>
            <w:sz w:val="22"/>
            <w:szCs w:val="22"/>
          </w:rPr>
          <w:t>pkothuri2@sapient.com</w:t>
        </w:r>
      </w:hyperlink>
      <w:r>
        <w:rPr>
          <w:rFonts w:ascii="Calibri" w:hAnsi="Calibri"/>
          <w:color w:val="000000"/>
          <w:sz w:val="22"/>
          <w:szCs w:val="22"/>
        </w:rPr>
        <w:t>&gt;; Charanjeet Singh &lt;</w:t>
      </w:r>
      <w:hyperlink r:id="rId49" w:history="1">
        <w:r>
          <w:rPr>
            <w:rStyle w:val="Hyperlink"/>
            <w:rFonts w:ascii="Calibri" w:hAnsi="Calibri"/>
            <w:sz w:val="22"/>
            <w:szCs w:val="22"/>
          </w:rPr>
          <w:t>csingh2@sapient.com</w:t>
        </w:r>
      </w:hyperlink>
      <w:r>
        <w:rPr>
          <w:rFonts w:ascii="Calibri" w:hAnsi="Calibri"/>
          <w:color w:val="000000"/>
          <w:sz w:val="22"/>
          <w:szCs w:val="22"/>
        </w:rPr>
        <w:t>&gt;; Preeti Chitkara &lt;</w:t>
      </w:r>
      <w:hyperlink r:id="rId50" w:history="1">
        <w:r>
          <w:rPr>
            <w:rStyle w:val="Hyperlink"/>
            <w:rFonts w:ascii="Calibri" w:hAnsi="Calibri"/>
            <w:sz w:val="22"/>
            <w:szCs w:val="22"/>
          </w:rPr>
          <w:t>pchitkara2@sapient.com</w:t>
        </w:r>
      </w:hyperlink>
      <w:r>
        <w:rPr>
          <w:rFonts w:ascii="Calibri" w:hAnsi="Calibri"/>
          <w:color w:val="000000"/>
          <w:sz w:val="22"/>
          <w:szCs w:val="22"/>
        </w:rPr>
        <w:t>&gt;; Avinash Saraf &lt;</w:t>
      </w:r>
      <w:hyperlink r:id="rId51" w:history="1">
        <w:r>
          <w:rPr>
            <w:rStyle w:val="Hyperlink"/>
            <w:rFonts w:ascii="Calibri" w:hAnsi="Calibri"/>
            <w:sz w:val="22"/>
            <w:szCs w:val="22"/>
          </w:rPr>
          <w:t>asaraf3@sapient.com</w:t>
        </w:r>
      </w:hyperlink>
      <w:r>
        <w:rPr>
          <w:rFonts w:ascii="Calibri" w:hAnsi="Calibri"/>
          <w:color w:val="000000"/>
          <w:sz w:val="22"/>
          <w:szCs w:val="22"/>
        </w:rPr>
        <w:t>&gt;</w:t>
      </w:r>
      <w:r>
        <w:rPr>
          <w:rFonts w:ascii="Calibri" w:hAnsi="Calibri"/>
          <w:color w:val="000000"/>
          <w:sz w:val="22"/>
          <w:szCs w:val="22"/>
        </w:rPr>
        <w:br/>
      </w:r>
      <w:r>
        <w:rPr>
          <w:rFonts w:ascii="Calibri" w:hAnsi="Calibri"/>
          <w:b/>
          <w:bCs/>
          <w:color w:val="000000"/>
          <w:sz w:val="22"/>
          <w:szCs w:val="22"/>
        </w:rPr>
        <w:t>Cc:</w:t>
      </w:r>
      <w:r>
        <w:rPr>
          <w:rFonts w:ascii="Calibri" w:hAnsi="Calibri"/>
          <w:color w:val="000000"/>
          <w:sz w:val="22"/>
          <w:szCs w:val="22"/>
        </w:rPr>
        <w:t xml:space="preserve"> Vikram Verma &lt;</w:t>
      </w:r>
      <w:hyperlink r:id="rId52" w:history="1">
        <w:r>
          <w:rPr>
            <w:rStyle w:val="Hyperlink"/>
            <w:rFonts w:ascii="Calibri" w:hAnsi="Calibri"/>
            <w:sz w:val="22"/>
            <w:szCs w:val="22"/>
          </w:rPr>
          <w:t>vverma22@sapient.com</w:t>
        </w:r>
      </w:hyperlink>
      <w:r>
        <w:rPr>
          <w:rFonts w:ascii="Calibri" w:hAnsi="Calibri"/>
          <w:color w:val="000000"/>
          <w:sz w:val="22"/>
          <w:szCs w:val="22"/>
        </w:rPr>
        <w:t>&gt;; Anindita Bose 2 &lt;</w:t>
      </w:r>
      <w:hyperlink r:id="rId53" w:history="1">
        <w:r>
          <w:rPr>
            <w:rStyle w:val="Hyperlink"/>
            <w:rFonts w:ascii="Calibri" w:hAnsi="Calibri"/>
            <w:sz w:val="22"/>
            <w:szCs w:val="22"/>
          </w:rPr>
          <w:t>abose4@sapient.com</w:t>
        </w:r>
      </w:hyperlink>
      <w:r>
        <w:rPr>
          <w:rFonts w:ascii="Calibri" w:hAnsi="Calibri"/>
          <w:color w:val="000000"/>
          <w:sz w:val="22"/>
          <w:szCs w:val="22"/>
        </w:rPr>
        <w:t>&gt;; Ananya Anand &lt;</w:t>
      </w:r>
      <w:hyperlink r:id="rId54" w:history="1">
        <w:r>
          <w:rPr>
            <w:rStyle w:val="Hyperlink"/>
            <w:rFonts w:ascii="Calibri" w:hAnsi="Calibri"/>
            <w:sz w:val="22"/>
            <w:szCs w:val="22"/>
          </w:rPr>
          <w:t>aanand2@sapient.com</w:t>
        </w:r>
      </w:hyperlink>
      <w:r>
        <w:rPr>
          <w:rFonts w:ascii="Calibri" w:hAnsi="Calibri"/>
          <w:color w:val="000000"/>
          <w:sz w:val="22"/>
          <w:szCs w:val="22"/>
        </w:rPr>
        <w:t>&gt;; Mohit Sawhney &lt;</w:t>
      </w:r>
      <w:hyperlink r:id="rId55" w:history="1">
        <w:r>
          <w:rPr>
            <w:rStyle w:val="Hyperlink"/>
            <w:rFonts w:ascii="Calibri" w:hAnsi="Calibri"/>
            <w:sz w:val="22"/>
            <w:szCs w:val="22"/>
          </w:rPr>
          <w:t>msawhney@sapient.com</w:t>
        </w:r>
      </w:hyperlink>
      <w:r>
        <w:rPr>
          <w:rFonts w:ascii="Calibri" w:hAnsi="Calibri"/>
          <w:color w:val="000000"/>
          <w:sz w:val="22"/>
          <w:szCs w:val="22"/>
        </w:rPr>
        <w:t>&gt;; Prabhjinder Singh &lt;</w:t>
      </w:r>
      <w:hyperlink r:id="rId56" w:history="1">
        <w:r>
          <w:rPr>
            <w:rStyle w:val="Hyperlink"/>
            <w:rFonts w:ascii="Calibri" w:hAnsi="Calibri"/>
            <w:sz w:val="22"/>
            <w:szCs w:val="22"/>
          </w:rPr>
          <w:t>psingh91@sapient.com</w:t>
        </w:r>
      </w:hyperlink>
      <w:r>
        <w:rPr>
          <w:rFonts w:ascii="Calibri" w:hAnsi="Calibri"/>
          <w:color w:val="000000"/>
          <w:sz w:val="22"/>
          <w:szCs w:val="22"/>
        </w:rPr>
        <w:t>&gt;</w:t>
      </w:r>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Re: [AI/ML Learning Group] Advanced Python Topics and Functional Programming</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6FC9"/>
          <w:sz w:val="72"/>
          <w:szCs w:val="72"/>
        </w:rPr>
        <w:t xml:space="preserve">Learning Never Exhausts the Mind - </w:t>
      </w:r>
      <w:r>
        <w:rPr>
          <w:rFonts w:ascii="Calibri" w:hAnsi="Calibri"/>
          <w:color w:val="006FC9"/>
          <w:sz w:val="36"/>
          <w:szCs w:val="36"/>
        </w:rPr>
        <w:t>de Vinci</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roofErr w:type="spellStart"/>
      <w:proofErr w:type="gramStart"/>
      <w:r>
        <w:rPr>
          <w:rFonts w:ascii="Calibri" w:hAnsi="Calibri"/>
          <w:color w:val="000000"/>
        </w:rPr>
        <w:lastRenderedPageBreak/>
        <w:t>Lets</w:t>
      </w:r>
      <w:proofErr w:type="spellEnd"/>
      <w:proofErr w:type="gramEnd"/>
      <w:r>
        <w:rPr>
          <w:rFonts w:ascii="Calibri" w:hAnsi="Calibri"/>
          <w:color w:val="000000"/>
        </w:rPr>
        <w:t xml:space="preserve"> dive deep in the key concepts and do more hands on!!!</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Overview</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 xml:space="preserve">Advanced Python techniques and topics: </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r>
        <w:rPr>
          <w:rFonts w:ascii="Arial" w:hAnsi="Arial" w:cs="Arial"/>
          <w:color w:val="404040"/>
        </w:rPr>
        <w:t>functions as parameters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r>
        <w:rPr>
          <w:rFonts w:ascii="Arial" w:hAnsi="Arial" w:cs="Arial"/>
          <w:color w:val="404040"/>
        </w:rPr>
        <w:t>sorting and keys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r>
        <w:rPr>
          <w:rFonts w:ascii="Arial" w:hAnsi="Arial" w:cs="Arial"/>
          <w:color w:val="404040"/>
        </w:rPr>
        <w:t>map, reduce, filter</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r>
        <w:rPr>
          <w:rFonts w:ascii="Arial" w:hAnsi="Arial" w:cs="Arial"/>
          <w:color w:val="404040"/>
        </w:rPr>
        <w:t>lambda functions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proofErr w:type="spellStart"/>
      <w:r>
        <w:rPr>
          <w:rFonts w:ascii="Arial" w:hAnsi="Arial" w:cs="Arial"/>
          <w:color w:val="404040"/>
        </w:rPr>
        <w:t>xranges</w:t>
      </w:r>
      <w:proofErr w:type="spellEnd"/>
      <w:r>
        <w:rPr>
          <w:rFonts w:ascii="Arial" w:hAnsi="Arial" w:cs="Arial"/>
          <w:color w:val="404040"/>
        </w:rPr>
        <w:t>, iterators and generators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Efficiency, simplicity and abstraction</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 xml:space="preserve">Functional </w:t>
      </w:r>
      <w:proofErr w:type="spellStart"/>
      <w:r>
        <w:rPr>
          <w:rFonts w:ascii="Arial" w:hAnsi="Arial" w:cs="Arial"/>
          <w:color w:val="404040"/>
        </w:rPr>
        <w:t>programmming</w:t>
      </w:r>
      <w:proofErr w:type="spellEnd"/>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Motivation</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We’ll consider functions that are applied to entire lists: </w:t>
      </w:r>
      <w:r>
        <w:rPr>
          <w:rStyle w:val="xpre"/>
          <w:rFonts w:ascii="Consolas" w:hAnsi="Consolas" w:cs="Consolas"/>
          <w:color w:val="E74C3C"/>
          <w:sz w:val="18"/>
          <w:szCs w:val="18"/>
          <w:bdr w:val="single" w:sz="8" w:space="2" w:color="E1E4E5" w:frame="1"/>
          <w:shd w:val="clear" w:color="auto" w:fill="FFFFFF"/>
        </w:rPr>
        <w:t>sum</w:t>
      </w:r>
      <w:r>
        <w:rPr>
          <w:rFonts w:ascii="Arial" w:hAnsi="Arial" w:cs="Arial"/>
          <w:color w:val="404040"/>
        </w:rPr>
        <w:t>, </w:t>
      </w:r>
      <w:r>
        <w:rPr>
          <w:rStyle w:val="xpre"/>
          <w:rFonts w:ascii="Consolas" w:hAnsi="Consolas" w:cs="Consolas"/>
          <w:color w:val="E74C3C"/>
          <w:sz w:val="18"/>
          <w:szCs w:val="18"/>
          <w:bdr w:val="single" w:sz="8" w:space="2" w:color="E1E4E5" w:frame="1"/>
          <w:shd w:val="clear" w:color="auto" w:fill="FFFFFF"/>
        </w:rPr>
        <w:t>min</w:t>
      </w:r>
      <w:r>
        <w:rPr>
          <w:rFonts w:ascii="Arial" w:hAnsi="Arial" w:cs="Arial"/>
          <w:color w:val="404040"/>
        </w:rPr>
        <w:t>, </w:t>
      </w:r>
      <w:r>
        <w:rPr>
          <w:rStyle w:val="xpre"/>
          <w:rFonts w:ascii="Consolas" w:hAnsi="Consolas" w:cs="Consolas"/>
          <w:color w:val="E74C3C"/>
          <w:sz w:val="18"/>
          <w:szCs w:val="18"/>
          <w:bdr w:val="single" w:sz="8" w:space="2" w:color="E1E4E5" w:frame="1"/>
          <w:shd w:val="clear" w:color="auto" w:fill="FFFFFF"/>
        </w:rPr>
        <w:t>max</w:t>
      </w:r>
      <w:r>
        <w:rPr>
          <w:rFonts w:ascii="Arial" w:hAnsi="Arial" w:cs="Arial"/>
          <w:color w:val="404040"/>
        </w:rPr>
        <w:t>, slicing, and we will compare them to the code we would write to how we would generate them with just while loops.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should notice important commonality with relatively minor differences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Functional programming, which we discuss in this lecture, allows us to exploit this commonality and write simpler expressions at a higher level of </w:t>
      </w:r>
      <w:r>
        <w:rPr>
          <w:rStyle w:val="Emphasis"/>
          <w:rFonts w:ascii="Arial" w:hAnsi="Arial" w:cs="Arial"/>
          <w:color w:val="404040"/>
        </w:rPr>
        <w:t>abstraction</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It also leads us into a different style of programming called </w:t>
      </w:r>
      <w:r>
        <w:rPr>
          <w:rStyle w:val="Emphasis"/>
          <w:rFonts w:ascii="Arial" w:hAnsi="Arial" w:cs="Arial"/>
          <w:color w:val="404040"/>
        </w:rPr>
        <w:t>functional programming</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Functions as parameters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Sort comparison function must produce -1 for less than, 0 for equal, and +1 for greater than.</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proofErr w:type="gramStart"/>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sort</w:t>
      </w:r>
      <w:proofErr w:type="gramEnd"/>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o"/>
          <w:rFonts w:ascii="Consolas" w:hAnsi="Consolas" w:cs="Consolas"/>
          <w:b/>
          <w:bCs/>
          <w:color w:val="404040"/>
          <w:sz w:val="18"/>
          <w:szCs w:val="18"/>
        </w:rPr>
        <w:t>|</w:t>
      </w:r>
      <w:r>
        <w:rPr>
          <w:rFonts w:ascii="Consolas" w:hAnsi="Consolas" w:cs="Consolas"/>
          <w:color w:val="404040"/>
          <w:sz w:val="18"/>
          <w:szCs w:val="18"/>
        </w:rPr>
        <w:t>      </w:t>
      </w:r>
      <w:proofErr w:type="spellStart"/>
      <w:proofErr w:type="gramStart"/>
      <w:r>
        <w:rPr>
          <w:rStyle w:val="xn"/>
          <w:rFonts w:ascii="Consolas" w:hAnsi="Consolas" w:cs="Consolas"/>
          <w:color w:val="333333"/>
          <w:sz w:val="18"/>
          <w:szCs w:val="18"/>
        </w:rPr>
        <w:t>L</w:t>
      </w:r>
      <w:r>
        <w:rPr>
          <w:rStyle w:val="xo"/>
          <w:rFonts w:ascii="Consolas" w:hAnsi="Consolas" w:cs="Consolas"/>
          <w:b/>
          <w:bCs/>
          <w:color w:val="404040"/>
          <w:sz w:val="18"/>
          <w:szCs w:val="18"/>
        </w:rPr>
        <w:t>.</w:t>
      </w:r>
      <w:r>
        <w:rPr>
          <w:rStyle w:val="xn"/>
          <w:rFonts w:ascii="Consolas" w:hAnsi="Consolas" w:cs="Consolas"/>
          <w:color w:val="333333"/>
          <w:sz w:val="18"/>
          <w:szCs w:val="18"/>
        </w:rPr>
        <w:t>sort</w:t>
      </w:r>
      <w:proofErr w:type="spellEnd"/>
      <w:proofErr w:type="gramEnd"/>
      <w:r>
        <w:rPr>
          <w:rStyle w:val="xp"/>
          <w:rFonts w:ascii="Consolas" w:hAnsi="Consolas" w:cs="Consolas"/>
          <w:color w:val="404040"/>
          <w:sz w:val="18"/>
          <w:szCs w:val="18"/>
        </w:rPr>
        <w:t>(</w:t>
      </w:r>
      <w:proofErr w:type="spellStart"/>
      <w:r>
        <w:rPr>
          <w:rStyle w:val="xnb"/>
          <w:rFonts w:ascii="Consolas" w:hAnsi="Consolas" w:cs="Consolas"/>
          <w:color w:val="0086B3"/>
          <w:sz w:val="18"/>
          <w:szCs w:val="18"/>
        </w:rPr>
        <w:t>cmp</w:t>
      </w:r>
      <w:proofErr w:type="spellEnd"/>
      <w:r>
        <w:rPr>
          <w:rStyle w:val="xo"/>
          <w:rFonts w:ascii="Consolas" w:hAnsi="Consolas" w:cs="Consolas"/>
          <w:b/>
          <w:bCs/>
          <w:color w:val="404040"/>
          <w:sz w:val="18"/>
          <w:szCs w:val="18"/>
        </w:rPr>
        <w:t>=</w:t>
      </w:r>
      <w:r>
        <w:rPr>
          <w:rStyle w:val="xkc"/>
          <w:rFonts w:ascii="Consolas" w:hAnsi="Consolas" w:cs="Consolas"/>
          <w:b/>
          <w:bCs/>
          <w:color w:val="404040"/>
          <w:sz w:val="18"/>
          <w:szCs w:val="18"/>
        </w:rPr>
        <w:t>None</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key</w:t>
      </w:r>
      <w:r>
        <w:rPr>
          <w:rStyle w:val="xo"/>
          <w:rFonts w:ascii="Consolas" w:hAnsi="Consolas" w:cs="Consolas"/>
          <w:b/>
          <w:bCs/>
          <w:color w:val="404040"/>
          <w:sz w:val="18"/>
          <w:szCs w:val="18"/>
        </w:rPr>
        <w:t>=</w:t>
      </w:r>
      <w:r>
        <w:rPr>
          <w:rStyle w:val="xkc"/>
          <w:rFonts w:ascii="Consolas" w:hAnsi="Consolas" w:cs="Consolas"/>
          <w:b/>
          <w:bCs/>
          <w:color w:val="404040"/>
          <w:sz w:val="18"/>
          <w:szCs w:val="18"/>
        </w:rPr>
        <w:t>None</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reverse</w:t>
      </w:r>
      <w:r>
        <w:rPr>
          <w:rStyle w:val="xo"/>
          <w:rFonts w:ascii="Consolas" w:hAnsi="Consolas" w:cs="Consolas"/>
          <w:b/>
          <w:bCs/>
          <w:color w:val="404040"/>
          <w:sz w:val="18"/>
          <w:szCs w:val="18"/>
        </w:rPr>
        <w:t>=</w:t>
      </w:r>
      <w:r>
        <w:rPr>
          <w:rStyle w:val="xkc"/>
          <w:rFonts w:ascii="Consolas" w:hAnsi="Consolas" w:cs="Consolas"/>
          <w:b/>
          <w:bCs/>
          <w:color w:val="404040"/>
          <w:sz w:val="18"/>
          <w:szCs w:val="18"/>
        </w:rPr>
        <w:t>False</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stable</w:t>
      </w:r>
      <w:r>
        <w:rPr>
          <w:rFonts w:ascii="Consolas" w:hAnsi="Consolas" w:cs="Consolas"/>
          <w:color w:val="404040"/>
          <w:sz w:val="18"/>
          <w:szCs w:val="18"/>
        </w:rPr>
        <w:t xml:space="preserve"> </w:t>
      </w:r>
      <w:r>
        <w:rPr>
          <w:rStyle w:val="xn"/>
          <w:rFonts w:ascii="Consolas" w:hAnsi="Consolas" w:cs="Consolas"/>
          <w:color w:val="333333"/>
          <w:sz w:val="18"/>
          <w:szCs w:val="18"/>
        </w:rPr>
        <w:t>sort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n"/>
          <w:rFonts w:ascii="Consolas" w:hAnsi="Consolas" w:cs="Consolas"/>
          <w:color w:val="333333"/>
          <w:sz w:val="18"/>
          <w:szCs w:val="18"/>
        </w:rPr>
        <w:t>IN</w:t>
      </w:r>
      <w:r>
        <w:rPr>
          <w:rFonts w:ascii="Consolas" w:hAnsi="Consolas" w:cs="Consolas"/>
          <w:color w:val="404040"/>
          <w:sz w:val="18"/>
          <w:szCs w:val="18"/>
        </w:rPr>
        <w:t xml:space="preserve"> </w:t>
      </w:r>
      <w:r>
        <w:rPr>
          <w:rStyle w:val="xn"/>
          <w:rFonts w:ascii="Consolas" w:hAnsi="Consolas" w:cs="Consolas"/>
          <w:color w:val="333333"/>
          <w:sz w:val="18"/>
          <w:szCs w:val="18"/>
        </w:rPr>
        <w:t>PLACE</w:t>
      </w:r>
      <w:r>
        <w:rPr>
          <w:rStyle w:val="xo"/>
          <w:rFonts w:ascii="Consolas" w:hAnsi="Consolas" w:cs="Consolas"/>
          <w:b/>
          <w:bCs/>
          <w:color w:val="404040"/>
          <w:sz w:val="18"/>
          <w:szCs w:val="18"/>
        </w:rPr>
        <w:t>*</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o"/>
          <w:rFonts w:ascii="Consolas" w:hAnsi="Consolas" w:cs="Consolas"/>
          <w:b/>
          <w:bCs/>
          <w:color w:val="404040"/>
          <w:sz w:val="18"/>
          <w:szCs w:val="18"/>
        </w:rPr>
        <w:t>|</w:t>
      </w:r>
      <w:r>
        <w:rPr>
          <w:rFonts w:ascii="Consolas" w:hAnsi="Consolas" w:cs="Consolas"/>
          <w:color w:val="404040"/>
          <w:sz w:val="18"/>
          <w:szCs w:val="18"/>
        </w:rPr>
        <w:t>      </w:t>
      </w:r>
      <w:proofErr w:type="spellStart"/>
      <w:proofErr w:type="gramStart"/>
      <w:r>
        <w:rPr>
          <w:rStyle w:val="xnb"/>
          <w:rFonts w:ascii="Consolas" w:hAnsi="Consolas" w:cs="Consolas"/>
          <w:color w:val="0086B3"/>
          <w:sz w:val="18"/>
          <w:szCs w:val="18"/>
        </w:rPr>
        <w:t>cmp</w:t>
      </w:r>
      <w:proofErr w:type="spellEnd"/>
      <w:r>
        <w:rPr>
          <w:rStyle w:val="xp"/>
          <w:rFonts w:ascii="Consolas" w:hAnsi="Consolas" w:cs="Consolas"/>
          <w:color w:val="404040"/>
          <w:sz w:val="18"/>
          <w:szCs w:val="18"/>
        </w:rPr>
        <w:t>(</w:t>
      </w:r>
      <w:proofErr w:type="gramEnd"/>
      <w:r>
        <w:rPr>
          <w:rStyle w:val="xn"/>
          <w:rFonts w:ascii="Consolas" w:hAnsi="Consolas" w:cs="Consolas"/>
          <w:color w:val="333333"/>
          <w:sz w:val="18"/>
          <w:szCs w:val="18"/>
        </w:rPr>
        <w:t>x</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y</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-&gt;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0</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write this function and then pass it </w:t>
      </w:r>
      <w:r>
        <w:rPr>
          <w:rStyle w:val="Emphasis"/>
          <w:rFonts w:ascii="Arial" w:hAnsi="Arial" w:cs="Arial"/>
          <w:color w:val="404040"/>
        </w:rPr>
        <w:t>as an argument</w:t>
      </w:r>
      <w:r>
        <w:rPr>
          <w:rFonts w:ascii="Arial" w:hAnsi="Arial" w:cs="Arial"/>
          <w:color w:val="404040"/>
        </w:rPr>
        <w:t> to the </w:t>
      </w:r>
      <w:r>
        <w:rPr>
          <w:rStyle w:val="xpre"/>
          <w:rFonts w:ascii="Consolas" w:hAnsi="Consolas" w:cs="Consolas"/>
          <w:color w:val="E74C3C"/>
          <w:sz w:val="18"/>
          <w:szCs w:val="18"/>
          <w:bdr w:val="single" w:sz="8" w:space="2" w:color="E1E4E5" w:frame="1"/>
          <w:shd w:val="clear" w:color="auto" w:fill="FFFFFF"/>
        </w:rPr>
        <w:t>sort</w:t>
      </w:r>
      <w:r>
        <w:rPr>
          <w:rFonts w:ascii="Arial" w:hAnsi="Arial" w:cs="Arial"/>
          <w:color w:val="404040"/>
        </w:rPr>
        <w:t> function associated with the </w:t>
      </w:r>
      <w:r>
        <w:rPr>
          <w:rStyle w:val="xpre"/>
          <w:rFonts w:ascii="Consolas" w:hAnsi="Consolas" w:cs="Consolas"/>
          <w:color w:val="E74C3C"/>
          <w:sz w:val="18"/>
          <w:szCs w:val="18"/>
          <w:bdr w:val="single" w:sz="8" w:space="2" w:color="E1E4E5" w:frame="1"/>
          <w:shd w:val="clear" w:color="auto" w:fill="FFFFFF"/>
        </w:rPr>
        <w:t>list</w:t>
      </w:r>
      <w:r>
        <w:rPr>
          <w:rFonts w:ascii="Arial" w:hAnsi="Arial" w:cs="Arial"/>
          <w:color w:val="404040"/>
        </w:rPr>
        <w:t> object.</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In other words, the function is treated exactly the same way as any other argument passed to a function.</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will look at example of sorting names by last name and then by first.</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Map: Apply a function to each element of a list</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Suppose we want to count the number of values in a list of lists. We can use </w:t>
      </w:r>
      <w:r>
        <w:rPr>
          <w:rStyle w:val="xpre"/>
          <w:rFonts w:ascii="Consolas" w:hAnsi="Consolas" w:cs="Consolas"/>
          <w:color w:val="E74C3C"/>
          <w:sz w:val="18"/>
          <w:szCs w:val="18"/>
          <w:bdr w:val="single" w:sz="8" w:space="2" w:color="E1E4E5" w:frame="1"/>
          <w:shd w:val="clear" w:color="auto" w:fill="FFFFFF"/>
        </w:rPr>
        <w:t>map</w:t>
      </w:r>
      <w:r>
        <w:rPr>
          <w:rFonts w:ascii="Arial" w:hAnsi="Arial" w:cs="Arial"/>
          <w:color w:val="404040"/>
        </w:rPr>
        <w:t> to apply the </w:t>
      </w:r>
      <w:proofErr w:type="spellStart"/>
      <w:r>
        <w:rPr>
          <w:rStyle w:val="xpre"/>
          <w:rFonts w:ascii="Consolas" w:hAnsi="Consolas" w:cs="Consolas"/>
          <w:color w:val="E74C3C"/>
          <w:sz w:val="18"/>
          <w:szCs w:val="18"/>
          <w:bdr w:val="single" w:sz="8" w:space="2" w:color="E1E4E5" w:frame="1"/>
          <w:shd w:val="clear" w:color="auto" w:fill="FFFFFF"/>
        </w:rPr>
        <w:t>len</w:t>
      </w:r>
      <w:proofErr w:type="spellEnd"/>
      <w:r>
        <w:rPr>
          <w:rFonts w:ascii="Arial" w:hAnsi="Arial" w:cs="Arial"/>
          <w:color w:val="404040"/>
        </w:rPr>
        <w:t xml:space="preserve"> function to each </w:t>
      </w:r>
      <w:proofErr w:type="spellStart"/>
      <w:r>
        <w:rPr>
          <w:rFonts w:ascii="Arial" w:hAnsi="Arial" w:cs="Arial"/>
          <w:color w:val="404040"/>
        </w:rPr>
        <w:t>sublist</w:t>
      </w:r>
      <w:proofErr w:type="spellEnd"/>
      <w:r>
        <w:rPr>
          <w:rFonts w:ascii="Arial" w:hAnsi="Arial" w:cs="Arial"/>
          <w:color w:val="404040"/>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
          <w:rFonts w:ascii="Consolas" w:hAnsi="Consolas" w:cs="Consolas"/>
          <w:color w:val="333333"/>
          <w:sz w:val="18"/>
          <w:szCs w:val="18"/>
        </w:rPr>
        <w:t>v</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i"/>
          <w:rFonts w:ascii="Consolas" w:hAnsi="Consolas" w:cs="Consolas"/>
          <w:color w:val="009999"/>
          <w:sz w:val="18"/>
          <w:szCs w:val="18"/>
        </w:rPr>
        <w:t>2</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3</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5</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7</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i"/>
          <w:rFonts w:ascii="Consolas" w:hAnsi="Consolas" w:cs="Consolas"/>
          <w:color w:val="009999"/>
          <w:sz w:val="18"/>
          <w:szCs w:val="18"/>
        </w:rPr>
        <w:t>11</w:t>
      </w:r>
      <w:r>
        <w:rPr>
          <w:rStyle w:val="xp"/>
          <w:rFonts w:ascii="Consolas" w:hAnsi="Consolas" w:cs="Consolas"/>
          <w:color w:val="404040"/>
          <w:sz w:val="18"/>
          <w:szCs w:val="18"/>
        </w:rPr>
        <w:t>,</w:t>
      </w:r>
      <w:r>
        <w:rPr>
          <w:rStyle w:val="xmi"/>
          <w:rFonts w:ascii="Consolas" w:hAnsi="Consolas" w:cs="Consolas"/>
          <w:color w:val="009999"/>
          <w:sz w:val="18"/>
          <w:szCs w:val="18"/>
        </w:rPr>
        <w:t>13</w:t>
      </w:r>
      <w:r>
        <w:rPr>
          <w:rStyle w:val="xp"/>
          <w:rFonts w:ascii="Consolas" w:hAnsi="Consolas" w:cs="Consolas"/>
          <w:color w:val="404040"/>
          <w:sz w:val="18"/>
          <w:szCs w:val="18"/>
        </w:rPr>
        <w:t>,</w:t>
      </w:r>
      <w:r>
        <w:rPr>
          <w:rStyle w:val="xmi"/>
          <w:rFonts w:ascii="Consolas" w:hAnsi="Consolas" w:cs="Consolas"/>
          <w:color w:val="009999"/>
          <w:sz w:val="18"/>
          <w:szCs w:val="18"/>
        </w:rPr>
        <w:t>17</w:t>
      </w:r>
      <w:r>
        <w:rPr>
          <w:rStyle w:val="xp"/>
          <w:rFonts w:ascii="Consolas" w:hAnsi="Consolas" w:cs="Consolas"/>
          <w:color w:val="404040"/>
          <w:sz w:val="18"/>
          <w:szCs w:val="18"/>
        </w:rPr>
        <w:t>,</w:t>
      </w:r>
      <w:r>
        <w:rPr>
          <w:rStyle w:val="xmi"/>
          <w:rFonts w:ascii="Consolas" w:hAnsi="Consolas" w:cs="Consolas"/>
          <w:color w:val="009999"/>
          <w:sz w:val="18"/>
          <w:szCs w:val="18"/>
        </w:rPr>
        <w:t>19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i"/>
          <w:rFonts w:ascii="Consolas" w:hAnsi="Consolas" w:cs="Consolas"/>
          <w:color w:val="009999"/>
          <w:sz w:val="18"/>
          <w:szCs w:val="18"/>
        </w:rPr>
        <w:t>23</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29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i"/>
          <w:rFonts w:ascii="Consolas" w:hAnsi="Consolas" w:cs="Consolas"/>
          <w:color w:val="009999"/>
          <w:sz w:val="18"/>
          <w:szCs w:val="18"/>
        </w:rPr>
        <w:t>31</w:t>
      </w:r>
      <w:r>
        <w:rPr>
          <w:rStyle w:val="xp"/>
          <w:rFonts w:ascii="Consolas" w:hAnsi="Consolas" w:cs="Consolas"/>
          <w:color w:val="404040"/>
          <w:sz w:val="18"/>
          <w:szCs w:val="18"/>
        </w:rPr>
        <w:t>,</w:t>
      </w:r>
      <w:r>
        <w:rPr>
          <w:rStyle w:val="xmi"/>
          <w:rFonts w:ascii="Consolas" w:hAnsi="Consolas" w:cs="Consolas"/>
          <w:color w:val="009999"/>
          <w:sz w:val="18"/>
          <w:szCs w:val="18"/>
        </w:rPr>
        <w:t>37</w:t>
      </w:r>
      <w:proofErr w:type="gramStart"/>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End"/>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b"/>
          <w:rFonts w:ascii="Consolas" w:hAnsi="Consolas" w:cs="Consolas"/>
          <w:color w:val="0086B3"/>
          <w:sz w:val="18"/>
          <w:szCs w:val="18"/>
        </w:rPr>
        <w:t>print</w:t>
      </w:r>
      <w:r>
        <w:rPr>
          <w:rFonts w:ascii="Consolas" w:hAnsi="Consolas" w:cs="Consolas"/>
          <w:color w:val="404040"/>
          <w:sz w:val="18"/>
          <w:szCs w:val="18"/>
        </w:rPr>
        <w:t xml:space="preserve"> </w:t>
      </w:r>
      <w:proofErr w:type="gramStart"/>
      <w:r>
        <w:rPr>
          <w:rStyle w:val="xnb"/>
          <w:rFonts w:ascii="Consolas" w:hAnsi="Consolas" w:cs="Consolas"/>
          <w:color w:val="0086B3"/>
          <w:sz w:val="18"/>
          <w:szCs w:val="18"/>
        </w:rPr>
        <w:t>map</w:t>
      </w:r>
      <w:r>
        <w:rPr>
          <w:rStyle w:val="x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xnb"/>
          <w:rFonts w:ascii="Consolas" w:hAnsi="Consolas" w:cs="Consolas"/>
          <w:color w:val="0086B3"/>
          <w:sz w:val="18"/>
          <w:szCs w:val="18"/>
        </w:rPr>
        <w:t>len</w:t>
      </w:r>
      <w:proofErr w:type="spellEnd"/>
      <w:proofErr w:type="gramEnd"/>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v</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lastRenderedPageBreak/>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w:t>
      </w:r>
      <w:proofErr w:type="gramEnd"/>
      <w:r>
        <w:rPr>
          <w:rStyle w:val="xgo"/>
          <w:rFonts w:ascii="Consolas" w:hAnsi="Consolas" w:cs="Consolas"/>
          <w:color w:val="888888"/>
          <w:sz w:val="18"/>
          <w:szCs w:val="18"/>
        </w:rPr>
        <w:t>4, 4, 2, 2]</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In order to get our final answer, we just apply </w:t>
      </w:r>
      <w:r>
        <w:rPr>
          <w:rStyle w:val="xpre"/>
          <w:rFonts w:ascii="Consolas" w:hAnsi="Consolas" w:cs="Consolas"/>
          <w:color w:val="E74C3C"/>
          <w:sz w:val="18"/>
          <w:szCs w:val="18"/>
          <w:bdr w:val="single" w:sz="8" w:space="2" w:color="E1E4E5" w:frame="1"/>
          <w:shd w:val="clear" w:color="auto" w:fill="FFFFFF"/>
        </w:rPr>
        <w:t>`sum`</w:t>
      </w:r>
      <w:r>
        <w:rPr>
          <w:rFonts w:ascii="Arial" w:hAnsi="Arial" w:cs="Arial"/>
          <w:color w:val="404040"/>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b"/>
          <w:rFonts w:ascii="Consolas" w:hAnsi="Consolas" w:cs="Consolas"/>
          <w:color w:val="0086B3"/>
          <w:sz w:val="18"/>
          <w:szCs w:val="18"/>
        </w:rPr>
        <w:t>print</w:t>
      </w:r>
      <w:r>
        <w:rPr>
          <w:rFonts w:ascii="Consolas" w:hAnsi="Consolas" w:cs="Consolas"/>
          <w:color w:val="404040"/>
          <w:sz w:val="18"/>
          <w:szCs w:val="18"/>
        </w:rPr>
        <w:t xml:space="preserve"> </w:t>
      </w:r>
      <w:r>
        <w:rPr>
          <w:rStyle w:val="xnb"/>
          <w:rFonts w:ascii="Consolas" w:hAnsi="Consolas" w:cs="Consolas"/>
          <w:color w:val="0086B3"/>
          <w:sz w:val="18"/>
          <w:szCs w:val="18"/>
        </w:rPr>
        <w:t>sum</w:t>
      </w:r>
      <w:r>
        <w:rPr>
          <w:rStyle w:val="xp"/>
          <w:rFonts w:ascii="Consolas" w:hAnsi="Consolas" w:cs="Consolas"/>
          <w:color w:val="404040"/>
          <w:sz w:val="18"/>
          <w:szCs w:val="18"/>
        </w:rPr>
        <w:t>(</w:t>
      </w:r>
      <w:r>
        <w:rPr>
          <w:rStyle w:val="xnb"/>
          <w:rFonts w:ascii="Consolas" w:hAnsi="Consolas" w:cs="Consolas"/>
          <w:color w:val="0086B3"/>
          <w:sz w:val="18"/>
          <w:szCs w:val="18"/>
        </w:rPr>
        <w:t>map</w:t>
      </w:r>
      <w:r>
        <w:rPr>
          <w:rStyle w:val="xp"/>
          <w:rFonts w:ascii="Consolas" w:hAnsi="Consolas" w:cs="Consolas"/>
          <w:color w:val="404040"/>
          <w:sz w:val="18"/>
          <w:szCs w:val="18"/>
        </w:rPr>
        <w:t>(</w:t>
      </w:r>
      <w:proofErr w:type="spellStart"/>
      <w:proofErr w:type="gramStart"/>
      <w:r>
        <w:rPr>
          <w:rStyle w:val="xnb"/>
          <w:rFonts w:ascii="Consolas" w:hAnsi="Consolas" w:cs="Consolas"/>
          <w:color w:val="0086B3"/>
          <w:sz w:val="18"/>
          <w:szCs w:val="18"/>
        </w:rPr>
        <w:t>len</w:t>
      </w:r>
      <w:r>
        <w:rPr>
          <w:rStyle w:val="xp"/>
          <w:rFonts w:ascii="Consolas" w:hAnsi="Consolas" w:cs="Consolas"/>
          <w:color w:val="404040"/>
          <w:sz w:val="18"/>
          <w:szCs w:val="18"/>
        </w:rPr>
        <w:t>,</w:t>
      </w:r>
      <w:r>
        <w:rPr>
          <w:rStyle w:val="xn"/>
          <w:rFonts w:ascii="Consolas" w:hAnsi="Consolas" w:cs="Consolas"/>
          <w:color w:val="333333"/>
          <w:sz w:val="18"/>
          <w:szCs w:val="18"/>
        </w:rPr>
        <w:t>v</w:t>
      </w:r>
      <w:proofErr w:type="spellEnd"/>
      <w:proofErr w:type="gramEnd"/>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o"/>
          <w:rFonts w:ascii="Consolas" w:hAnsi="Consolas" w:cs="Consolas"/>
          <w:color w:val="888888"/>
          <w:sz w:val="18"/>
          <w:szCs w:val="18"/>
        </w:rPr>
        <w:t>12</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Now suppose we want to find the maximum distance of a list of points from the origin. Here we’ll have to write a function</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proofErr w:type="spellStart"/>
      <w:r>
        <w:rPr>
          <w:rStyle w:val="x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xnf"/>
          <w:rFonts w:ascii="Consolas" w:hAnsi="Consolas" w:cs="Consolas"/>
          <w:b/>
          <w:bCs/>
          <w:color w:val="990000"/>
          <w:sz w:val="18"/>
          <w:szCs w:val="18"/>
        </w:rPr>
        <w:t>dist2</w:t>
      </w:r>
      <w:proofErr w:type="gramStart"/>
      <w:r>
        <w:rPr>
          <w:rStyle w:val="xnf"/>
          <w:rFonts w:ascii="Consolas" w:hAnsi="Consolas" w:cs="Consolas"/>
          <w:b/>
          <w:bCs/>
          <w:color w:val="990000"/>
          <w:sz w:val="18"/>
          <w:szCs w:val="18"/>
        </w:rPr>
        <w:t>D</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p</w:t>
      </w:r>
      <w:proofErr w:type="gramEnd"/>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Fonts w:ascii="Consolas" w:hAnsi="Consolas" w:cs="Consolas"/>
          <w:color w:val="404040"/>
          <w:sz w:val="18"/>
          <w:szCs w:val="18"/>
        </w:rPr>
        <w:t>    </w:t>
      </w:r>
      <w:r>
        <w:rPr>
          <w:rStyle w:val="xk"/>
          <w:rFonts w:ascii="Consolas" w:hAnsi="Consolas" w:cs="Consolas"/>
          <w:b/>
          <w:bCs/>
          <w:color w:val="404040"/>
          <w:sz w:val="18"/>
          <w:szCs w:val="18"/>
        </w:rPr>
        <w:t>return</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Start"/>
      <w:r>
        <w:rPr>
          <w:rStyle w:val="xn"/>
          <w:rFonts w:ascii="Consolas" w:hAnsi="Consolas" w:cs="Consolas"/>
          <w:color w:val="333333"/>
          <w:sz w:val="18"/>
          <w:szCs w:val="18"/>
        </w:rPr>
        <w:t>p</w:t>
      </w:r>
      <w:r>
        <w:rPr>
          <w:rStyle w:val="xp"/>
          <w:rFonts w:ascii="Consolas" w:hAnsi="Consolas" w:cs="Consolas"/>
          <w:color w:val="404040"/>
          <w:sz w:val="18"/>
          <w:szCs w:val="18"/>
        </w:rPr>
        <w:t>[</w:t>
      </w:r>
      <w:proofErr w:type="gramEnd"/>
      <w:r>
        <w:rPr>
          <w:rStyle w:val="xmi"/>
          <w:rFonts w:ascii="Consolas" w:hAnsi="Consolas" w:cs="Consolas"/>
          <w:color w:val="009999"/>
          <w:sz w:val="18"/>
          <w:szCs w:val="18"/>
        </w:rPr>
        <w:t>0</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i"/>
          <w:rFonts w:ascii="Consolas" w:hAnsi="Consolas" w:cs="Consolas"/>
          <w:color w:val="009999"/>
          <w:sz w:val="18"/>
          <w:szCs w:val="18"/>
        </w:rPr>
        <w:t>2</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p</w:t>
      </w:r>
      <w:r>
        <w:rPr>
          <w:rStyle w:val="xp"/>
          <w:rFonts w:ascii="Consolas" w:hAnsi="Consolas" w:cs="Consola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i"/>
          <w:rFonts w:ascii="Consolas" w:hAnsi="Consolas" w:cs="Consolas"/>
          <w:color w:val="009999"/>
          <w:sz w:val="18"/>
          <w:szCs w:val="18"/>
        </w:rPr>
        <w:t>2</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f"/>
          <w:rFonts w:ascii="Consolas" w:hAnsi="Consolas" w:cs="Consolas"/>
          <w:color w:val="009999"/>
          <w:sz w:val="18"/>
          <w:szCs w:val="18"/>
        </w:rPr>
        <w:t>0.5</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Fonts w:ascii="Consolas" w:hAnsi="Consolas" w:cs="Consolas"/>
          <w:color w:val="404040"/>
          <w:sz w:val="18"/>
          <w:szCs w:val="18"/>
        </w:rPr>
        <w:t> </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n"/>
          <w:rFonts w:ascii="Consolas" w:hAnsi="Consolas" w:cs="Consolas"/>
          <w:color w:val="333333"/>
          <w:sz w:val="18"/>
          <w:szCs w:val="18"/>
        </w:rPr>
        <w:t>pts</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f"/>
          <w:rFonts w:ascii="Consolas" w:hAnsi="Consolas" w:cs="Consolas"/>
          <w:color w:val="009999"/>
          <w:sz w:val="18"/>
          <w:szCs w:val="18"/>
        </w:rPr>
        <w:t>4.5</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3</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f"/>
          <w:rFonts w:ascii="Consolas" w:hAnsi="Consolas" w:cs="Consolas"/>
          <w:color w:val="009999"/>
          <w:sz w:val="18"/>
          <w:szCs w:val="18"/>
        </w:rPr>
        <w:t>2.</w:t>
      </w:r>
      <w:proofErr w:type="gramStart"/>
      <w:r>
        <w:rPr>
          <w:rStyle w:val="xmf"/>
          <w:rFonts w:ascii="Consolas" w:hAnsi="Consolas" w:cs="Consolas"/>
          <w:color w:val="009999"/>
          <w:sz w:val="18"/>
          <w:szCs w:val="18"/>
        </w:rPr>
        <w:t>1</w:t>
      </w:r>
      <w:r>
        <w:rPr>
          <w:rStyle w:val="xp"/>
          <w:rFonts w:ascii="Consolas" w:hAnsi="Consolas" w:cs="Consolas"/>
          <w:color w:val="404040"/>
          <w:sz w:val="18"/>
          <w:szCs w:val="18"/>
        </w:rPr>
        <w:t>,</w:t>
      </w:r>
      <w:r>
        <w:rPr>
          <w:rStyle w:val="xo"/>
          <w:rFonts w:ascii="Consolas" w:hAnsi="Consolas" w:cs="Consolas"/>
          <w:b/>
          <w:bCs/>
          <w:color w:val="404040"/>
          <w:sz w:val="18"/>
          <w:szCs w:val="18"/>
        </w:rPr>
        <w:t>-</w:t>
      </w:r>
      <w:proofErr w:type="gramEnd"/>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f"/>
          <w:rFonts w:ascii="Consolas" w:hAnsi="Consolas" w:cs="Consolas"/>
          <w:color w:val="009999"/>
          <w:sz w:val="18"/>
          <w:szCs w:val="18"/>
        </w:rPr>
        <w:t>6.8</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i"/>
          <w:rFonts w:ascii="Consolas" w:hAnsi="Consolas" w:cs="Consolas"/>
          <w:color w:val="009999"/>
          <w:sz w:val="18"/>
          <w:szCs w:val="18"/>
        </w:rPr>
        <w:t>3</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mf"/>
          <w:rFonts w:ascii="Consolas" w:hAnsi="Consolas" w:cs="Consolas"/>
          <w:color w:val="009999"/>
          <w:sz w:val="18"/>
          <w:szCs w:val="18"/>
        </w:rPr>
        <w:t>1.4</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f"/>
          <w:rFonts w:ascii="Consolas" w:hAnsi="Consolas" w:cs="Consolas"/>
          <w:color w:val="009999"/>
          <w:sz w:val="18"/>
          <w:szCs w:val="18"/>
        </w:rPr>
        <w:t>2.9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nb"/>
          <w:rFonts w:ascii="Consolas" w:hAnsi="Consolas" w:cs="Consolas"/>
          <w:color w:val="0086B3"/>
          <w:sz w:val="18"/>
          <w:szCs w:val="18"/>
        </w:rPr>
        <w:t>print</w:t>
      </w:r>
      <w:r>
        <w:rPr>
          <w:rFonts w:ascii="Consolas" w:hAnsi="Consolas" w:cs="Consolas"/>
          <w:color w:val="404040"/>
          <w:sz w:val="18"/>
          <w:szCs w:val="18"/>
        </w:rPr>
        <w:t xml:space="preserve"> </w:t>
      </w:r>
      <w:proofErr w:type="gramStart"/>
      <w:r>
        <w:rPr>
          <w:rStyle w:val="xnb"/>
          <w:rFonts w:ascii="Consolas" w:hAnsi="Consolas" w:cs="Consolas"/>
          <w:color w:val="0086B3"/>
          <w:sz w:val="18"/>
          <w:szCs w:val="18"/>
        </w:rPr>
        <w:t>map</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dist</w:t>
      </w:r>
      <w:proofErr w:type="gramEnd"/>
      <w:r>
        <w:rPr>
          <w:rStyle w:val="xn"/>
          <w:rFonts w:ascii="Consolas" w:hAnsi="Consolas" w:cs="Consolas"/>
          <w:color w:val="333333"/>
          <w:sz w:val="18"/>
          <w:szCs w:val="18"/>
        </w:rPr>
        <w:t>2D</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pts</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nb"/>
          <w:rFonts w:ascii="Consolas" w:hAnsi="Consolas" w:cs="Consolas"/>
          <w:color w:val="0086B3"/>
          <w:sz w:val="18"/>
          <w:szCs w:val="18"/>
        </w:rPr>
        <w:t>print</w:t>
      </w:r>
      <w:r>
        <w:rPr>
          <w:rFonts w:ascii="Consolas" w:hAnsi="Consolas" w:cs="Consolas"/>
          <w:color w:val="404040"/>
          <w:sz w:val="18"/>
          <w:szCs w:val="18"/>
        </w:rPr>
        <w:t xml:space="preserve"> </w:t>
      </w:r>
      <w:proofErr w:type="gramStart"/>
      <w:r>
        <w:rPr>
          <w:rStyle w:val="xnb"/>
          <w:rFonts w:ascii="Consolas" w:hAnsi="Consolas" w:cs="Consolas"/>
          <w:color w:val="0086B3"/>
          <w:sz w:val="18"/>
          <w:szCs w:val="18"/>
        </w:rPr>
        <w:t>max</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b"/>
          <w:rFonts w:ascii="Consolas" w:hAnsi="Consolas" w:cs="Consolas"/>
          <w:color w:val="0086B3"/>
          <w:sz w:val="18"/>
          <w:szCs w:val="18"/>
        </w:rPr>
        <w:t>map</w:t>
      </w:r>
      <w:proofErr w:type="gramEnd"/>
      <w:r>
        <w:rPr>
          <w:rStyle w:val="xp"/>
          <w:rFonts w:ascii="Consolas" w:hAnsi="Consolas" w:cs="Consolas"/>
          <w:color w:val="404040"/>
          <w:sz w:val="18"/>
          <w:szCs w:val="18"/>
        </w:rPr>
        <w:t>(</w:t>
      </w:r>
      <w:r>
        <w:rPr>
          <w:rStyle w:val="xn"/>
          <w:rFonts w:ascii="Consolas" w:hAnsi="Consolas" w:cs="Consolas"/>
          <w:color w:val="333333"/>
          <w:sz w:val="18"/>
          <w:szCs w:val="18"/>
        </w:rPr>
        <w:t>dist2D</w:t>
      </w:r>
      <w:r>
        <w:rPr>
          <w:rStyle w:val="xp"/>
          <w:rFonts w:ascii="Consolas" w:hAnsi="Consolas" w:cs="Consolas"/>
          <w:color w:val="404040"/>
          <w:sz w:val="18"/>
          <w:szCs w:val="18"/>
        </w:rPr>
        <w:t>,</w:t>
      </w:r>
      <w:r>
        <w:rPr>
          <w:rStyle w:val="xn"/>
          <w:rFonts w:ascii="Consolas" w:hAnsi="Consolas" w:cs="Consolas"/>
          <w:color w:val="333333"/>
          <w:sz w:val="18"/>
          <w:szCs w:val="18"/>
        </w:rPr>
        <w:t>pts</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Lambda functions: Anonymous functions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can avoid writing a separate function here by writing an </w:t>
      </w:r>
      <w:r>
        <w:rPr>
          <w:rStyle w:val="Emphasis"/>
          <w:rFonts w:ascii="Arial" w:hAnsi="Arial" w:cs="Arial"/>
          <w:color w:val="404040"/>
        </w:rPr>
        <w:t>anonymous</w:t>
      </w:r>
      <w:r>
        <w:rPr>
          <w:rFonts w:ascii="Arial" w:hAnsi="Arial" w:cs="Arial"/>
          <w:color w:val="404040"/>
        </w:rPr>
        <w:t> function called a </w:t>
      </w:r>
      <w:r>
        <w:rPr>
          <w:rStyle w:val="Emphasis"/>
          <w:rFonts w:ascii="Arial" w:hAnsi="Arial" w:cs="Arial"/>
          <w:color w:val="404040"/>
        </w:rPr>
        <w:t>lambda</w:t>
      </w:r>
      <w:r>
        <w:rPr>
          <w:rFonts w:ascii="Arial" w:hAnsi="Arial" w:cs="Arial"/>
          <w:color w:val="404040"/>
        </w:rPr>
        <w:t> function.</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r>
        <w:rPr>
          <w:rFonts w:ascii="Arial" w:hAnsi="Arial" w:cs="Arial"/>
          <w:color w:val="404040"/>
        </w:rPr>
        <w:t>Aside: the notion of a lambda function goes all the way back to the origin of computer science</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Our first example is just squaring the values of a list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proofErr w:type="gramStart"/>
      <w:r>
        <w:rPr>
          <w:rStyle w:val="xnb"/>
          <w:rFonts w:ascii="Consolas" w:hAnsi="Consolas" w:cs="Consolas"/>
          <w:color w:val="0086B3"/>
          <w:sz w:val="18"/>
          <w:szCs w:val="18"/>
        </w:rPr>
        <w:t>map</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lambda</w:t>
      </w:r>
      <w:proofErr w:type="gramEnd"/>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o"/>
          <w:rFonts w:ascii="Consolas" w:hAnsi="Consolas" w:cs="Consolas"/>
          <w:b/>
          <w:bCs/>
          <w:color w:val="404040"/>
          <w:sz w:val="18"/>
          <w:szCs w:val="18"/>
        </w:rPr>
        <w:t>**</w:t>
      </w:r>
      <w:r>
        <w:rPr>
          <w:rStyle w:val="xmi"/>
          <w:rFonts w:ascii="Consolas" w:hAnsi="Consolas" w:cs="Consolas"/>
          <w:color w:val="009999"/>
          <w:sz w:val="18"/>
          <w:szCs w:val="18"/>
        </w:rPr>
        <w:t>2</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2</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3</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4</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w:t>
      </w:r>
      <w:proofErr w:type="gramEnd"/>
      <w:r>
        <w:rPr>
          <w:rStyle w:val="xgo"/>
          <w:rFonts w:ascii="Consolas" w:hAnsi="Consolas" w:cs="Consolas"/>
          <w:color w:val="888888"/>
          <w:sz w:val="18"/>
          <w:szCs w:val="18"/>
        </w:rPr>
        <w:t xml:space="preserve"> 1, 4, 9, 16 ]</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Now, we can sum the squares from 1 to n</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
          <w:rFonts w:ascii="Consolas" w:hAnsi="Consolas" w:cs="Consolas"/>
          <w:color w:val="333333"/>
          <w:sz w:val="18"/>
          <w:szCs w:val="18"/>
        </w:rPr>
        <w:t>n</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100</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proofErr w:type="gramStart"/>
      <w:r>
        <w:rPr>
          <w:rStyle w:val="xnb"/>
          <w:rFonts w:ascii="Consolas" w:hAnsi="Consolas" w:cs="Consolas"/>
          <w:color w:val="0086B3"/>
          <w:sz w:val="18"/>
          <w:szCs w:val="18"/>
        </w:rPr>
        <w:t>sum</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b"/>
          <w:rFonts w:ascii="Consolas" w:hAnsi="Consolas" w:cs="Consolas"/>
          <w:color w:val="0086B3"/>
          <w:sz w:val="18"/>
          <w:szCs w:val="18"/>
        </w:rPr>
        <w:t>map</w:t>
      </w:r>
      <w:proofErr w:type="gramEnd"/>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lambda</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o"/>
          <w:rFonts w:ascii="Consolas" w:hAnsi="Consolas" w:cs="Consolas"/>
          <w:b/>
          <w:bCs/>
          <w:color w:val="404040"/>
          <w:sz w:val="18"/>
          <w:szCs w:val="18"/>
        </w:rPr>
        <w:t>**</w:t>
      </w:r>
      <w:r>
        <w:rPr>
          <w:rStyle w:val="xmi"/>
          <w:rFonts w:ascii="Consolas" w:hAnsi="Consolas" w:cs="Consolas"/>
          <w:color w:val="009999"/>
          <w:sz w:val="18"/>
          <w:szCs w:val="18"/>
        </w:rPr>
        <w:t>2</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b"/>
          <w:rFonts w:ascii="Consolas" w:hAnsi="Consolas" w:cs="Consolas"/>
          <w:color w:val="0086B3"/>
          <w:sz w:val="18"/>
          <w:szCs w:val="18"/>
        </w:rPr>
        <w:t>range</w:t>
      </w:r>
      <w:r>
        <w:rPr>
          <w:rStyle w:val="xp"/>
          <w:rFonts w:ascii="Consolas" w:hAnsi="Consolas" w:cs="Consola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n"/>
          <w:rFonts w:ascii="Consolas" w:hAnsi="Consolas" w:cs="Consolas"/>
          <w:color w:val="333333"/>
          <w:sz w:val="18"/>
          <w:szCs w:val="18"/>
        </w:rPr>
        <w:t>n</w:t>
      </w:r>
      <w:r>
        <w:rPr>
          <w:rStyle w:val="xo"/>
          <w:rFonts w:ascii="Consolas" w:hAnsi="Consolas" w:cs="Consolas"/>
          <w:b/>
          <w:bC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Our second example implements the </w:t>
      </w:r>
      <w:r>
        <w:rPr>
          <w:rStyle w:val="xpre"/>
          <w:rFonts w:ascii="Consolas" w:hAnsi="Consolas" w:cs="Consolas"/>
          <w:color w:val="E74C3C"/>
          <w:sz w:val="18"/>
          <w:szCs w:val="18"/>
          <w:bdr w:val="single" w:sz="8" w:space="2" w:color="E1E4E5" w:frame="1"/>
          <w:shd w:val="clear" w:color="auto" w:fill="FFFFFF"/>
        </w:rPr>
        <w:t>dist2D</w:t>
      </w:r>
      <w:r>
        <w:rPr>
          <w:rFonts w:ascii="Arial" w:hAnsi="Arial" w:cs="Arial"/>
          <w:color w:val="404040"/>
        </w:rPr>
        <w:t> function anonymously:</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proofErr w:type="gramStart"/>
      <w:r>
        <w:rPr>
          <w:rStyle w:val="xnb"/>
          <w:rFonts w:ascii="Consolas" w:hAnsi="Consolas" w:cs="Consolas"/>
          <w:color w:val="0086B3"/>
          <w:sz w:val="18"/>
          <w:szCs w:val="18"/>
        </w:rPr>
        <w:t>max</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b"/>
          <w:rFonts w:ascii="Consolas" w:hAnsi="Consolas" w:cs="Consolas"/>
          <w:color w:val="0086B3"/>
          <w:sz w:val="18"/>
          <w:szCs w:val="18"/>
        </w:rPr>
        <w:t>map</w:t>
      </w:r>
      <w:proofErr w:type="gramEnd"/>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lambda</w:t>
      </w:r>
      <w:r>
        <w:rPr>
          <w:rFonts w:ascii="Consolas" w:hAnsi="Consolas" w:cs="Consolas"/>
          <w:color w:val="404040"/>
          <w:sz w:val="18"/>
          <w:szCs w:val="18"/>
        </w:rPr>
        <w:t xml:space="preserve"> </w:t>
      </w:r>
      <w:r>
        <w:rPr>
          <w:rStyle w:val="xn"/>
          <w:rFonts w:ascii="Consolas" w:hAnsi="Consolas" w:cs="Consolas"/>
          <w:color w:val="333333"/>
          <w:sz w:val="18"/>
          <w:szCs w:val="18"/>
        </w:rPr>
        <w:t>p</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Style w:val="xn"/>
          <w:rFonts w:ascii="Consolas" w:hAnsi="Consolas" w:cs="Consolas"/>
          <w:color w:val="333333"/>
          <w:sz w:val="18"/>
          <w:szCs w:val="18"/>
        </w:rPr>
        <w:t>p</w:t>
      </w:r>
      <w:r>
        <w:rPr>
          <w:rStyle w:val="xp"/>
          <w:rFonts w:ascii="Consolas" w:hAnsi="Consolas" w:cs="Consolas"/>
          <w:color w:val="404040"/>
          <w:sz w:val="18"/>
          <w:szCs w:val="18"/>
        </w:rPr>
        <w:t>[</w:t>
      </w:r>
      <w:r>
        <w:rPr>
          <w:rStyle w:val="xmi"/>
          <w:rFonts w:ascii="Consolas" w:hAnsi="Consolas" w:cs="Consolas"/>
          <w:color w:val="009999"/>
          <w:sz w:val="18"/>
          <w:szCs w:val="18"/>
        </w:rPr>
        <w:t>0</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i"/>
          <w:rFonts w:ascii="Consolas" w:hAnsi="Consolas" w:cs="Consolas"/>
          <w:color w:val="009999"/>
          <w:sz w:val="18"/>
          <w:szCs w:val="18"/>
        </w:rPr>
        <w:t>2</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p</w:t>
      </w:r>
      <w:r>
        <w:rPr>
          <w:rStyle w:val="xp"/>
          <w:rFonts w:ascii="Consolas" w:hAnsi="Consolas" w:cs="Consola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i"/>
          <w:rFonts w:ascii="Consolas" w:hAnsi="Consolas" w:cs="Consolas"/>
          <w:color w:val="009999"/>
          <w:sz w:val="18"/>
          <w:szCs w:val="18"/>
        </w:rPr>
        <w:t>2</w:t>
      </w:r>
      <w:r>
        <w:rPr>
          <w:rStyle w:val="xp"/>
          <w:rFonts w:ascii="Consolas" w:hAnsi="Consolas" w:cs="Consolas"/>
          <w:color w:val="404040"/>
          <w:sz w:val="18"/>
          <w:szCs w:val="18"/>
        </w:rPr>
        <w:t>)</w:t>
      </w:r>
      <w:r>
        <w:rPr>
          <w:rStyle w:val="xo"/>
          <w:rFonts w:ascii="Consolas" w:hAnsi="Consolas" w:cs="Consolas"/>
          <w:b/>
          <w:bCs/>
          <w:color w:val="404040"/>
          <w:sz w:val="18"/>
          <w:szCs w:val="18"/>
        </w:rPr>
        <w:t>**</w:t>
      </w:r>
      <w:r>
        <w:rPr>
          <w:rStyle w:val="xmf"/>
          <w:rFonts w:ascii="Consolas" w:hAnsi="Consolas" w:cs="Consolas"/>
          <w:color w:val="009999"/>
          <w:sz w:val="18"/>
          <w:szCs w:val="18"/>
        </w:rPr>
        <w:t>0.5</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pts</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o"/>
          <w:rFonts w:ascii="Consolas" w:hAnsi="Consolas" w:cs="Consolas"/>
          <w:color w:val="888888"/>
          <w:sz w:val="18"/>
          <w:szCs w:val="18"/>
        </w:rPr>
        <w:t>7.432361670424818</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Exercises: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1.</w:t>
      </w:r>
      <w:r>
        <w:rPr>
          <w:color w:val="404040"/>
          <w:sz w:val="14"/>
          <w:szCs w:val="14"/>
        </w:rPr>
        <w:t xml:space="preserve">    </w:t>
      </w:r>
      <w:r>
        <w:rPr>
          <w:rFonts w:ascii="Arial" w:hAnsi="Arial" w:cs="Arial"/>
          <w:color w:val="404040"/>
        </w:rPr>
        <w:t>Use </w:t>
      </w:r>
      <w:r>
        <w:rPr>
          <w:rStyle w:val="xpre"/>
          <w:rFonts w:ascii="Consolas" w:hAnsi="Consolas" w:cs="Consolas"/>
          <w:color w:val="E74C3C"/>
          <w:sz w:val="18"/>
          <w:szCs w:val="18"/>
          <w:bdr w:val="single" w:sz="8" w:space="2" w:color="E1E4E5" w:frame="1"/>
          <w:shd w:val="clear" w:color="auto" w:fill="FFFFFF"/>
        </w:rPr>
        <w:t>map</w:t>
      </w:r>
      <w:r>
        <w:rPr>
          <w:rFonts w:ascii="Arial" w:hAnsi="Arial" w:cs="Arial"/>
          <w:color w:val="404040"/>
        </w:rPr>
        <w:t> to generate a new list where all values are replaced by their absolute values. You don’t need to use a lambda function.</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2.</w:t>
      </w:r>
      <w:r>
        <w:rPr>
          <w:color w:val="404040"/>
          <w:sz w:val="14"/>
          <w:szCs w:val="14"/>
        </w:rPr>
        <w:t xml:space="preserve">    </w:t>
      </w:r>
      <w:r>
        <w:rPr>
          <w:rFonts w:ascii="Arial" w:hAnsi="Arial" w:cs="Arial"/>
          <w:color w:val="404040"/>
        </w:rPr>
        <w:t>Use </w:t>
      </w:r>
      <w:r>
        <w:rPr>
          <w:rStyle w:val="xpre"/>
          <w:rFonts w:ascii="Consolas" w:hAnsi="Consolas" w:cs="Consolas"/>
          <w:color w:val="E74C3C"/>
          <w:sz w:val="18"/>
          <w:szCs w:val="18"/>
          <w:bdr w:val="single" w:sz="8" w:space="2" w:color="E1E4E5" w:frame="1"/>
          <w:shd w:val="clear" w:color="auto" w:fill="FFFFFF"/>
        </w:rPr>
        <w:t>map</w:t>
      </w:r>
      <w:r>
        <w:rPr>
          <w:rFonts w:ascii="Arial" w:hAnsi="Arial" w:cs="Arial"/>
          <w:color w:val="404040"/>
        </w:rPr>
        <w:t> and a lambda function to convert a list of Fahrenheit temperatures to a list of Celsius temperatures.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3.</w:t>
      </w:r>
      <w:r>
        <w:rPr>
          <w:color w:val="404040"/>
          <w:sz w:val="14"/>
          <w:szCs w:val="14"/>
        </w:rPr>
        <w:t xml:space="preserve">    </w:t>
      </w:r>
      <w:r>
        <w:rPr>
          <w:rFonts w:ascii="Arial" w:hAnsi="Arial" w:cs="Arial"/>
          <w:color w:val="404040"/>
        </w:rPr>
        <w:t>Use </w:t>
      </w:r>
      <w:r>
        <w:rPr>
          <w:rStyle w:val="xpre"/>
          <w:rFonts w:ascii="Consolas" w:hAnsi="Consolas" w:cs="Consolas"/>
          <w:color w:val="E74C3C"/>
          <w:sz w:val="18"/>
          <w:szCs w:val="18"/>
          <w:bdr w:val="single" w:sz="8" w:space="2" w:color="E1E4E5" w:frame="1"/>
          <w:shd w:val="clear" w:color="auto" w:fill="FFFFFF"/>
        </w:rPr>
        <w:t>map</w:t>
      </w:r>
      <w:r>
        <w:rPr>
          <w:rFonts w:ascii="Arial" w:hAnsi="Arial" w:cs="Arial"/>
          <w:color w:val="404040"/>
        </w:rPr>
        <w:t> and a lambda function to find the maximum x coordinate (the 0-th coordinate) in a list of points. You will need to apply </w:t>
      </w:r>
      <w:r>
        <w:rPr>
          <w:rStyle w:val="xpre"/>
          <w:rFonts w:ascii="Consolas" w:hAnsi="Consolas" w:cs="Consolas"/>
          <w:color w:val="E74C3C"/>
          <w:sz w:val="18"/>
          <w:szCs w:val="18"/>
          <w:bdr w:val="single" w:sz="8" w:space="2" w:color="E1E4E5" w:frame="1"/>
          <w:shd w:val="clear" w:color="auto" w:fill="FFFFFF"/>
        </w:rPr>
        <w:t>max</w:t>
      </w:r>
      <w:r>
        <w:rPr>
          <w:rFonts w:ascii="Arial" w:hAnsi="Arial" w:cs="Arial"/>
          <w:color w:val="404040"/>
        </w:rPr>
        <w:t> to the result of the </w:t>
      </w:r>
      <w:r>
        <w:rPr>
          <w:rStyle w:val="xpre"/>
          <w:rFonts w:ascii="Consolas" w:hAnsi="Consolas" w:cs="Consolas"/>
          <w:color w:val="E74C3C"/>
          <w:sz w:val="18"/>
          <w:szCs w:val="18"/>
          <w:bdr w:val="single" w:sz="8" w:space="2" w:color="E1E4E5" w:frame="1"/>
          <w:shd w:val="clear" w:color="auto" w:fill="FFFFFF"/>
        </w:rPr>
        <w:t>map</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Reduce: Combine entries of a list into a single summary value</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lastRenderedPageBreak/>
        <w:t></w:t>
      </w:r>
      <w:r>
        <w:rPr>
          <w:color w:val="404040"/>
          <w:sz w:val="14"/>
          <w:szCs w:val="14"/>
        </w:rPr>
        <w:t xml:space="preserve">         </w:t>
      </w:r>
      <w:r>
        <w:rPr>
          <w:rFonts w:ascii="Arial" w:hAnsi="Arial" w:cs="Arial"/>
          <w:color w:val="404040"/>
        </w:rPr>
        <w:t>The functions </w:t>
      </w:r>
      <w:r>
        <w:rPr>
          <w:rStyle w:val="xpre"/>
          <w:rFonts w:ascii="Consolas" w:hAnsi="Consolas" w:cs="Consolas"/>
          <w:color w:val="E74C3C"/>
          <w:sz w:val="18"/>
          <w:szCs w:val="18"/>
          <w:bdr w:val="single" w:sz="8" w:space="2" w:color="E1E4E5" w:frame="1"/>
          <w:shd w:val="clear" w:color="auto" w:fill="FFFFFF"/>
        </w:rPr>
        <w:t>sum</w:t>
      </w:r>
      <w:r>
        <w:rPr>
          <w:rFonts w:ascii="Arial" w:hAnsi="Arial" w:cs="Arial"/>
          <w:color w:val="404040"/>
        </w:rPr>
        <w:t> and </w:t>
      </w:r>
      <w:r>
        <w:rPr>
          <w:rStyle w:val="xpre"/>
          <w:rFonts w:ascii="Consolas" w:hAnsi="Consolas" w:cs="Consolas"/>
          <w:color w:val="E74C3C"/>
          <w:sz w:val="18"/>
          <w:szCs w:val="18"/>
          <w:bdr w:val="single" w:sz="8" w:space="2" w:color="E1E4E5" w:frame="1"/>
          <w:shd w:val="clear" w:color="auto" w:fill="FFFFFF"/>
        </w:rPr>
        <w:t>max</w:t>
      </w:r>
      <w:r>
        <w:rPr>
          <w:rFonts w:ascii="Arial" w:hAnsi="Arial" w:cs="Arial"/>
          <w:color w:val="404040"/>
        </w:rPr>
        <w:t> </w:t>
      </w:r>
      <w:r>
        <w:rPr>
          <w:rStyle w:val="Emphasis"/>
          <w:rFonts w:ascii="Arial" w:hAnsi="Arial" w:cs="Arial"/>
          <w:color w:val="404040"/>
        </w:rPr>
        <w:t>reduce</w:t>
      </w:r>
      <w:r>
        <w:rPr>
          <w:rFonts w:ascii="Arial" w:hAnsi="Arial" w:cs="Arial"/>
          <w:color w:val="404040"/>
        </w:rPr>
        <w:t> a list to a single value.</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Python contains a special function called </w:t>
      </w:r>
      <w:r>
        <w:rPr>
          <w:rStyle w:val="xpre"/>
          <w:rFonts w:ascii="Consolas" w:hAnsi="Consolas" w:cs="Consolas"/>
          <w:color w:val="E74C3C"/>
          <w:sz w:val="18"/>
          <w:szCs w:val="18"/>
          <w:bdr w:val="single" w:sz="8" w:space="2" w:color="E1E4E5" w:frame="1"/>
          <w:shd w:val="clear" w:color="auto" w:fill="FFFFFF"/>
        </w:rPr>
        <w:t>reduce</w:t>
      </w:r>
      <w:r>
        <w:rPr>
          <w:rFonts w:ascii="Arial" w:hAnsi="Arial" w:cs="Arial"/>
          <w:color w:val="404040"/>
        </w:rPr>
        <w:t> that allows you to apply functions that already exist or that you write - lambda functions or named functions - to create this behavior in other ways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hanging="360"/>
        <w:rPr>
          <w:rFonts w:ascii="Calibri" w:hAnsi="Calibri"/>
          <w:color w:val="000000"/>
        </w:rPr>
      </w:pPr>
      <w:r>
        <w:rPr>
          <w:rFonts w:ascii="Courier New" w:hAnsi="Courier New" w:cs="Courier New"/>
          <w:color w:val="404040"/>
          <w:sz w:val="20"/>
          <w:szCs w:val="20"/>
        </w:rPr>
        <w:t>o</w:t>
      </w:r>
      <w:r>
        <w:rPr>
          <w:color w:val="404040"/>
          <w:sz w:val="14"/>
          <w:szCs w:val="14"/>
        </w:rPr>
        <w:t xml:space="preserve">    </w:t>
      </w:r>
      <w:r>
        <w:rPr>
          <w:rFonts w:ascii="Arial" w:hAnsi="Arial" w:cs="Arial"/>
          <w:color w:val="404040"/>
        </w:rPr>
        <w:t>These functions must involve two arguments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The simplest is to just recreate the summation function:</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proofErr w:type="gramStart"/>
      <w:r>
        <w:rPr>
          <w:rStyle w:val="xn"/>
          <w:rFonts w:ascii="Consolas" w:hAnsi="Consolas" w:cs="Consolas"/>
          <w:color w:val="333333"/>
          <w:sz w:val="18"/>
          <w:szCs w:val="18"/>
        </w:rPr>
        <w:t>reduce</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lambda</w:t>
      </w:r>
      <w:proofErr w:type="gramEnd"/>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x</w:t>
      </w:r>
      <w:r>
        <w:rPr>
          <w:rStyle w:val="xp"/>
          <w:rFonts w:ascii="Consolas" w:hAnsi="Consolas" w:cs="Consolas"/>
          <w:color w:val="404040"/>
          <w:sz w:val="18"/>
          <w:szCs w:val="18"/>
        </w:rPr>
        <w:t>,</w:t>
      </w:r>
      <w:r>
        <w:rPr>
          <w:rStyle w:val="xn"/>
          <w:rFonts w:ascii="Consolas" w:hAnsi="Consolas" w:cs="Consolas"/>
          <w:color w:val="333333"/>
          <w:sz w:val="18"/>
          <w:szCs w:val="18"/>
        </w:rPr>
        <w:t>y</w:t>
      </w:r>
      <w:proofErr w:type="spellEnd"/>
      <w:r>
        <w:rPr>
          <w:rStyle w:val="x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x</w:t>
      </w:r>
      <w:r>
        <w:rPr>
          <w:rStyle w:val="xo"/>
          <w:rFonts w:ascii="Consolas" w:hAnsi="Consolas" w:cs="Consolas"/>
          <w:b/>
          <w:bCs/>
          <w:color w:val="404040"/>
          <w:sz w:val="18"/>
          <w:szCs w:val="18"/>
        </w:rPr>
        <w:t>+</w:t>
      </w:r>
      <w:r>
        <w:rPr>
          <w:rStyle w:val="xn"/>
          <w:rFonts w:ascii="Consolas" w:hAnsi="Consolas" w:cs="Consolas"/>
          <w:color w:val="333333"/>
          <w:sz w:val="18"/>
          <w:szCs w:val="18"/>
        </w:rPr>
        <w:t>y</w:t>
      </w:r>
      <w:proofErr w:type="spellEnd"/>
      <w:r>
        <w:rPr>
          <w:rStyle w:val="x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xrange</w:t>
      </w:r>
      <w:proofErr w:type="spellEnd"/>
      <w:r>
        <w:rPr>
          <w:rStyle w:val="xp"/>
          <w:rFonts w:ascii="Consolas" w:hAnsi="Consolas" w:cs="Consola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mi"/>
          <w:rFonts w:ascii="Consolas" w:hAnsi="Consolas" w:cs="Consolas"/>
          <w:color w:val="009999"/>
          <w:sz w:val="18"/>
          <w:szCs w:val="18"/>
        </w:rPr>
        <w:t>101</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o"/>
          <w:rFonts w:ascii="Consolas" w:hAnsi="Consolas" w:cs="Consolas"/>
          <w:color w:val="888888"/>
          <w:sz w:val="18"/>
          <w:szCs w:val="18"/>
        </w:rPr>
        <w:t>5050</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 xml:space="preserve">Note that this also gives us another (!) way to </w:t>
      </w:r>
      <w:proofErr w:type="spellStart"/>
      <w:r>
        <w:rPr>
          <w:rFonts w:ascii="Arial" w:hAnsi="Arial" w:cs="Arial"/>
          <w:color w:val="404040"/>
        </w:rPr>
        <w:t>concantentate</w:t>
      </w:r>
      <w:proofErr w:type="spellEnd"/>
      <w:r>
        <w:rPr>
          <w:rFonts w:ascii="Arial" w:hAnsi="Arial" w:cs="Arial"/>
          <w:color w:val="404040"/>
        </w:rPr>
        <w:t xml:space="preserve"> strings.</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Filter: Extract / eliminate values from a list</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Let’s think about how to eliminate all of the negative values from a list, using a for loop. We will work on this in class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Once again we can we can simplify this using the built-in Python construct called </w:t>
      </w:r>
      <w:r>
        <w:rPr>
          <w:rStyle w:val="xpre"/>
          <w:rFonts w:ascii="Consolas" w:hAnsi="Consolas" w:cs="Consolas"/>
          <w:color w:val="E74C3C"/>
          <w:sz w:val="18"/>
          <w:szCs w:val="18"/>
          <w:bdr w:val="single" w:sz="8" w:space="2" w:color="E1E4E5" w:frame="1"/>
          <w:shd w:val="clear" w:color="auto" w:fill="FFFFFF"/>
        </w:rPr>
        <w:t>filter</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
          <w:rFonts w:ascii="Consolas" w:hAnsi="Consolas" w:cs="Consolas"/>
          <w:color w:val="333333"/>
          <w:sz w:val="18"/>
          <w:szCs w:val="18"/>
        </w:rPr>
        <w:t>v</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4</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8</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10</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proofErr w:type="gramStart"/>
      <w:r>
        <w:rPr>
          <w:rStyle w:val="xmi"/>
          <w:rFonts w:ascii="Consolas" w:hAnsi="Consolas" w:cs="Consolas"/>
          <w:color w:val="009999"/>
          <w:sz w:val="18"/>
          <w:szCs w:val="18"/>
        </w:rPr>
        <w:t>3</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End"/>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proofErr w:type="gramStart"/>
      <w:r>
        <w:rPr>
          <w:rStyle w:val="xnb"/>
          <w:rFonts w:ascii="Consolas" w:hAnsi="Consolas" w:cs="Consolas"/>
          <w:color w:val="0086B3"/>
          <w:sz w:val="18"/>
          <w:szCs w:val="18"/>
        </w:rPr>
        <w:t>filter</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lambda</w:t>
      </w:r>
      <w:proofErr w:type="gramEnd"/>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o"/>
          <w:rFonts w:ascii="Consolas" w:hAnsi="Consolas" w:cs="Consolas"/>
          <w:b/>
          <w:bCs/>
          <w:color w:val="404040"/>
          <w:sz w:val="18"/>
          <w:szCs w:val="18"/>
        </w:rPr>
        <w:t>&gt;</w:t>
      </w:r>
      <w:r>
        <w:rPr>
          <w:rStyle w:val="xmi"/>
          <w:rFonts w:ascii="Consolas" w:hAnsi="Consolas" w:cs="Consolas"/>
          <w:color w:val="009999"/>
          <w:sz w:val="18"/>
          <w:szCs w:val="18"/>
        </w:rPr>
        <w:t>0</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v</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w:t>
      </w:r>
      <w:proofErr w:type="gramEnd"/>
      <w:r>
        <w:rPr>
          <w:rStyle w:val="xgo"/>
          <w:rFonts w:ascii="Consolas" w:hAnsi="Consolas" w:cs="Consolas"/>
          <w:color w:val="888888"/>
          <w:sz w:val="18"/>
          <w:szCs w:val="18"/>
        </w:rPr>
        <w:t>1, 9, 10]</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 xml:space="preserve">Here the lambda function must produce a </w:t>
      </w:r>
      <w:proofErr w:type="spellStart"/>
      <w:r>
        <w:rPr>
          <w:rFonts w:ascii="Arial" w:hAnsi="Arial" w:cs="Arial"/>
          <w:color w:val="404040"/>
        </w:rPr>
        <w:t>boolean</w:t>
      </w:r>
      <w:proofErr w:type="spellEnd"/>
      <w:r>
        <w:rPr>
          <w:rFonts w:ascii="Arial" w:hAnsi="Arial" w:cs="Arial"/>
          <w:color w:val="404040"/>
        </w:rPr>
        <w:t xml:space="preserve"> value and if that value is </w:t>
      </w:r>
      <w:r>
        <w:rPr>
          <w:rStyle w:val="xpre"/>
          <w:rFonts w:ascii="Consolas" w:hAnsi="Consolas" w:cs="Consolas"/>
          <w:color w:val="E74C3C"/>
          <w:sz w:val="18"/>
          <w:szCs w:val="18"/>
          <w:bdr w:val="single" w:sz="8" w:space="2" w:color="E1E4E5" w:frame="1"/>
          <w:shd w:val="clear" w:color="auto" w:fill="FFFFFF"/>
        </w:rPr>
        <w:t>True</w:t>
      </w:r>
      <w:r>
        <w:rPr>
          <w:rFonts w:ascii="Arial" w:hAnsi="Arial" w:cs="Arial"/>
          <w:color w:val="404040"/>
        </w:rPr>
        <w:t> the list item is preserved.</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Exercises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1.</w:t>
      </w:r>
      <w:r>
        <w:rPr>
          <w:color w:val="404040"/>
          <w:sz w:val="14"/>
          <w:szCs w:val="14"/>
        </w:rPr>
        <w:t xml:space="preserve">    </w:t>
      </w:r>
      <w:r>
        <w:rPr>
          <w:rFonts w:ascii="Arial" w:hAnsi="Arial" w:cs="Arial"/>
          <w:color w:val="404040"/>
        </w:rPr>
        <w:t>Use </w:t>
      </w:r>
      <w:r>
        <w:rPr>
          <w:rStyle w:val="xpre"/>
          <w:rFonts w:ascii="Consolas" w:hAnsi="Consolas" w:cs="Consolas"/>
          <w:color w:val="E74C3C"/>
          <w:sz w:val="18"/>
          <w:szCs w:val="18"/>
          <w:bdr w:val="single" w:sz="8" w:space="2" w:color="E1E4E5" w:frame="1"/>
          <w:shd w:val="clear" w:color="auto" w:fill="FFFFFF"/>
        </w:rPr>
        <w:t>filter</w:t>
      </w:r>
      <w:r>
        <w:rPr>
          <w:rFonts w:ascii="Arial" w:hAnsi="Arial" w:cs="Arial"/>
          <w:color w:val="404040"/>
        </w:rPr>
        <w:t> to eliminate all words that are shorter than 4 letters from a list of words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2.</w:t>
      </w:r>
      <w:r>
        <w:rPr>
          <w:color w:val="404040"/>
          <w:sz w:val="14"/>
          <w:szCs w:val="14"/>
        </w:rPr>
        <w:t xml:space="preserve">    </w:t>
      </w:r>
      <w:r>
        <w:rPr>
          <w:rFonts w:ascii="Arial" w:hAnsi="Arial" w:cs="Arial"/>
          <w:color w:val="404040"/>
        </w:rPr>
        <w:t>Use </w:t>
      </w:r>
      <w:r>
        <w:rPr>
          <w:rStyle w:val="xpre"/>
          <w:rFonts w:ascii="Consolas" w:hAnsi="Consolas" w:cs="Consolas"/>
          <w:color w:val="E74C3C"/>
          <w:sz w:val="18"/>
          <w:szCs w:val="18"/>
          <w:bdr w:val="single" w:sz="8" w:space="2" w:color="E1E4E5" w:frame="1"/>
          <w:shd w:val="clear" w:color="auto" w:fill="FFFFFF"/>
        </w:rPr>
        <w:t>filter</w:t>
      </w:r>
      <w:r>
        <w:rPr>
          <w:rFonts w:ascii="Arial" w:hAnsi="Arial" w:cs="Arial"/>
          <w:color w:val="404040"/>
        </w:rPr>
        <w:t> to determine the percentage of Fahrenheit temperatures in a list are within the range 32 to 80</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3.</w:t>
      </w:r>
      <w:r>
        <w:rPr>
          <w:color w:val="404040"/>
          <w:sz w:val="14"/>
          <w:szCs w:val="14"/>
        </w:rPr>
        <w:t xml:space="preserve">    </w:t>
      </w:r>
      <w:r>
        <w:rPr>
          <w:rFonts w:ascii="Arial" w:hAnsi="Arial" w:cs="Arial"/>
          <w:color w:val="404040"/>
        </w:rPr>
        <w:t>Use </w:t>
      </w:r>
      <w:r>
        <w:rPr>
          <w:rStyle w:val="xpre"/>
          <w:rFonts w:ascii="Consolas" w:hAnsi="Consolas" w:cs="Consolas"/>
          <w:color w:val="E74C3C"/>
          <w:sz w:val="18"/>
          <w:szCs w:val="18"/>
          <w:bdr w:val="single" w:sz="8" w:space="2" w:color="E1E4E5" w:frame="1"/>
          <w:shd w:val="clear" w:color="auto" w:fill="FFFFFF"/>
        </w:rPr>
        <w:t>reduce</w:t>
      </w:r>
      <w:r>
        <w:rPr>
          <w:rFonts w:ascii="Arial" w:hAnsi="Arial" w:cs="Arial"/>
          <w:color w:val="404040"/>
        </w:rPr>
        <w:t> to find the lower left corner (minimum x and minimum y value) for a list of point locations</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List Comprehensions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Instead of </w:t>
      </w:r>
      <w:r>
        <w:rPr>
          <w:rStyle w:val="xpre"/>
          <w:rFonts w:ascii="Consolas" w:hAnsi="Consolas" w:cs="Consolas"/>
          <w:color w:val="E74C3C"/>
          <w:sz w:val="18"/>
          <w:szCs w:val="18"/>
          <w:bdr w:val="single" w:sz="8" w:space="2" w:color="E1E4E5" w:frame="1"/>
          <w:shd w:val="clear" w:color="auto" w:fill="FFFFFF"/>
        </w:rPr>
        <w:t>map</w:t>
      </w:r>
      <w:r>
        <w:rPr>
          <w:rFonts w:ascii="Arial" w:hAnsi="Arial" w:cs="Arial"/>
          <w:color w:val="404040"/>
        </w:rPr>
        <w:t> and </w:t>
      </w:r>
      <w:r>
        <w:rPr>
          <w:rStyle w:val="xpre"/>
          <w:rFonts w:ascii="Consolas" w:hAnsi="Consolas" w:cs="Consolas"/>
          <w:color w:val="E74C3C"/>
          <w:sz w:val="18"/>
          <w:szCs w:val="18"/>
          <w:bdr w:val="single" w:sz="8" w:space="2" w:color="E1E4E5" w:frame="1"/>
          <w:shd w:val="clear" w:color="auto" w:fill="FFFFFF"/>
        </w:rPr>
        <w:t>filter</w:t>
      </w:r>
      <w:r>
        <w:rPr>
          <w:rFonts w:ascii="Arial" w:hAnsi="Arial" w:cs="Arial"/>
          <w:color w:val="404040"/>
        </w:rPr>
        <w:t> some people prefer another example of functional programming in Python called </w:t>
      </w:r>
      <w:r>
        <w:rPr>
          <w:rStyle w:val="Emphasis"/>
          <w:rFonts w:ascii="Arial" w:hAnsi="Arial" w:cs="Arial"/>
          <w:color w:val="404040"/>
        </w:rPr>
        <w:t>list comprehensions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Here is an example to generate the squares of the first n integers:</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n"/>
          <w:rFonts w:ascii="Consolas" w:hAnsi="Consolas" w:cs="Consolas"/>
          <w:color w:val="333333"/>
          <w:sz w:val="18"/>
          <w:szCs w:val="18"/>
        </w:rPr>
        <w:t>n</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8</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o"/>
          <w:rFonts w:ascii="Consolas" w:hAnsi="Consolas" w:cs="Consolas"/>
          <w:b/>
          <w:bCs/>
          <w:color w:val="404040"/>
          <w:sz w:val="18"/>
          <w:szCs w:val="18"/>
        </w:rPr>
        <w:t>&gt;&gt;&gt;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i</w:t>
      </w:r>
      <w:proofErr w:type="spellEnd"/>
      <w:r>
        <w:rPr>
          <w:rStyle w:val="xo"/>
          <w:rFonts w:ascii="Consolas" w:hAnsi="Consolas" w:cs="Consolas"/>
          <w:b/>
          <w:bCs/>
          <w:color w:val="404040"/>
          <w:sz w:val="18"/>
          <w:szCs w:val="18"/>
        </w:rPr>
        <w:t>*</w:t>
      </w:r>
      <w:proofErr w:type="spellStart"/>
      <w:r>
        <w:rPr>
          <w:rStyle w:val="xn"/>
          <w:rFonts w:ascii="Consolas" w:hAnsi="Consolas" w:cs="Consolas"/>
          <w:color w:val="333333"/>
          <w:sz w:val="18"/>
          <w:szCs w:val="18"/>
        </w:rPr>
        <w:t>i</w:t>
      </w:r>
      <w:proofErr w:type="spellEnd"/>
      <w:r>
        <w:rPr>
          <w:rFonts w:ascii="Consolas" w:hAnsi="Consolas" w:cs="Consolas"/>
          <w:color w:val="404040"/>
          <w:sz w:val="18"/>
          <w:szCs w:val="18"/>
        </w:rPr>
        <w:t xml:space="preserve"> </w:t>
      </w:r>
      <w:r>
        <w:rPr>
          <w:rStyle w:val="xk"/>
          <w:rFonts w:ascii="Consolas" w:hAnsi="Consolas" w:cs="Consolas"/>
          <w:b/>
          <w:bCs/>
          <w:color w:val="404040"/>
          <w:sz w:val="18"/>
          <w:szCs w:val="18"/>
        </w:rPr>
        <w:t>for</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i</w:t>
      </w:r>
      <w:proofErr w:type="spellEnd"/>
      <w:r>
        <w:rPr>
          <w:rFonts w:ascii="Consolas" w:hAnsi="Consolas" w:cs="Consolas"/>
          <w:color w:val="404040"/>
          <w:sz w:val="18"/>
          <w:szCs w:val="18"/>
        </w:rPr>
        <w:t xml:space="preserve"> </w:t>
      </w:r>
      <w:r>
        <w:rPr>
          <w:rStyle w:val="xow"/>
          <w:rFonts w:ascii="Consolas" w:hAnsi="Consolas" w:cs="Consolas"/>
          <w:b/>
          <w:bCs/>
          <w:color w:val="404040"/>
          <w:sz w:val="18"/>
          <w:szCs w:val="18"/>
        </w:rPr>
        <w:t>in</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xrange</w:t>
      </w:r>
      <w:proofErr w:type="spellEnd"/>
      <w:r>
        <w:rPr>
          <w:rStyle w:val="xp"/>
          <w:rFonts w:ascii="Consolas" w:hAnsi="Consolas" w:cs="Consolas"/>
          <w:color w:val="404040"/>
          <w:sz w:val="18"/>
          <w:szCs w:val="18"/>
        </w:rPr>
        <w:t>(</w:t>
      </w:r>
      <w:proofErr w:type="gramStart"/>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n"/>
          <w:rFonts w:ascii="Consolas" w:hAnsi="Consolas" w:cs="Consolas"/>
          <w:color w:val="333333"/>
          <w:sz w:val="18"/>
          <w:szCs w:val="18"/>
        </w:rPr>
        <w:t>n</w:t>
      </w:r>
      <w:proofErr w:type="gramEnd"/>
      <w:r>
        <w:rPr>
          <w:rStyle w:val="xo"/>
          <w:rFonts w:ascii="Consolas" w:hAnsi="Consolas" w:cs="Consolas"/>
          <w:b/>
          <w:bC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p"/>
          <w:rFonts w:ascii="Consolas" w:hAnsi="Consolas" w:cs="Consolas"/>
          <w:color w:val="404040"/>
          <w:sz w:val="18"/>
          <w:szCs w:val="18"/>
        </w:rPr>
        <w:t>[</w:t>
      </w:r>
      <w:proofErr w:type="gramEnd"/>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4</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16</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25</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36</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49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64</w:t>
      </w:r>
      <w:r>
        <w:rPr>
          <w:rStyle w:val="xp"/>
          <w:rFonts w:ascii="Consolas" w:hAnsi="Consolas" w:cs="Consolas"/>
          <w:color w:val="404040"/>
          <w:sz w:val="18"/>
          <w:szCs w:val="18"/>
        </w:rPr>
        <w:t>]</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The form of this is an expression followed by a </w:t>
      </w:r>
      <w:r>
        <w:rPr>
          <w:rStyle w:val="xpre"/>
          <w:rFonts w:ascii="Consolas" w:hAnsi="Consolas" w:cs="Consolas"/>
          <w:color w:val="E74C3C"/>
          <w:sz w:val="18"/>
          <w:szCs w:val="18"/>
          <w:bdr w:val="single" w:sz="8" w:space="2" w:color="E1E4E5" w:frame="1"/>
          <w:shd w:val="clear" w:color="auto" w:fill="FFFFFF"/>
        </w:rPr>
        <w:t>for</w:t>
      </w:r>
      <w:r>
        <w:rPr>
          <w:rFonts w:ascii="Arial" w:hAnsi="Arial" w:cs="Arial"/>
          <w:color w:val="404040"/>
        </w:rPr>
        <w:t> loop statement.</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can get the effect of </w:t>
      </w:r>
      <w:r>
        <w:rPr>
          <w:rStyle w:val="xpre"/>
          <w:rFonts w:ascii="Consolas" w:hAnsi="Consolas" w:cs="Consolas"/>
          <w:color w:val="E74C3C"/>
          <w:sz w:val="18"/>
          <w:szCs w:val="18"/>
          <w:bdr w:val="single" w:sz="8" w:space="2" w:color="E1E4E5" w:frame="1"/>
          <w:shd w:val="clear" w:color="auto" w:fill="FFFFFF"/>
        </w:rPr>
        <w:t>filter</w:t>
      </w:r>
      <w:r>
        <w:rPr>
          <w:rFonts w:ascii="Arial" w:hAnsi="Arial" w:cs="Arial"/>
          <w:color w:val="404040"/>
        </w:rPr>
        <w:t> by adding a conditional at the end:</w:t>
      </w:r>
    </w:p>
    <w:p w:rsidR="00C809ED" w:rsidRDefault="00C809ED" w:rsidP="00C809ED">
      <w:pPr>
        <w:pStyle w:val="HTMLPreformatted"/>
        <w:shd w:val="clear" w:color="auto" w:fill="FFFFFF"/>
        <w:ind w:left="360" w:hanging="360"/>
        <w:rPr>
          <w:color w:val="000000"/>
        </w:rPr>
      </w:pPr>
      <w:r>
        <w:rPr>
          <w:rFonts w:ascii="Symbol" w:hAnsi="Symbol"/>
          <w:color w:val="404040"/>
        </w:rPr>
        <w:lastRenderedPageBreak/>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
          <w:rFonts w:ascii="Consolas" w:hAnsi="Consolas" w:cs="Consolas"/>
          <w:color w:val="333333"/>
          <w:sz w:val="18"/>
          <w:szCs w:val="18"/>
        </w:rPr>
        <w:t>v</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4</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8</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10</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proofErr w:type="gramStart"/>
      <w:r>
        <w:rPr>
          <w:rStyle w:val="xmi"/>
          <w:rFonts w:ascii="Consolas" w:hAnsi="Consolas" w:cs="Consolas"/>
          <w:color w:val="009999"/>
          <w:sz w:val="18"/>
          <w:szCs w:val="18"/>
        </w:rPr>
        <w:t>3</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End"/>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x</w:t>
      </w:r>
      <w:r>
        <w:rPr>
          <w:rFonts w:ascii="Consolas" w:hAnsi="Consolas" w:cs="Consolas"/>
          <w:color w:val="404040"/>
          <w:sz w:val="18"/>
          <w:szCs w:val="18"/>
        </w:rPr>
        <w:t xml:space="preserve"> </w:t>
      </w:r>
      <w:r>
        <w:rPr>
          <w:rStyle w:val="xk"/>
          <w:rFonts w:ascii="Consolas" w:hAnsi="Consolas" w:cs="Consolas"/>
          <w:b/>
          <w:bCs/>
          <w:color w:val="404040"/>
          <w:sz w:val="18"/>
          <w:szCs w:val="18"/>
        </w:rPr>
        <w:t>for</w:t>
      </w:r>
      <w:r>
        <w:rPr>
          <w:rFonts w:ascii="Consolas" w:hAnsi="Consolas" w:cs="Consolas"/>
          <w:color w:val="404040"/>
          <w:sz w:val="18"/>
          <w:szCs w:val="18"/>
        </w:rPr>
        <w:t xml:space="preserve"> </w:t>
      </w:r>
      <w:r>
        <w:rPr>
          <w:rStyle w:val="xn"/>
          <w:rFonts w:ascii="Consolas" w:hAnsi="Consolas" w:cs="Consolas"/>
          <w:color w:val="333333"/>
          <w:sz w:val="18"/>
          <w:szCs w:val="18"/>
        </w:rPr>
        <w:t>x</w:t>
      </w:r>
      <w:r>
        <w:rPr>
          <w:rFonts w:ascii="Consolas" w:hAnsi="Consolas" w:cs="Consolas"/>
          <w:color w:val="404040"/>
          <w:sz w:val="18"/>
          <w:szCs w:val="18"/>
        </w:rPr>
        <w:t xml:space="preserve"> </w:t>
      </w:r>
      <w:r>
        <w:rPr>
          <w:rStyle w:val="xow"/>
          <w:rFonts w:ascii="Consolas" w:hAnsi="Consolas" w:cs="Consolas"/>
          <w:b/>
          <w:bCs/>
          <w:color w:val="404040"/>
          <w:sz w:val="18"/>
          <w:szCs w:val="18"/>
        </w:rPr>
        <w:t>in</w:t>
      </w:r>
      <w:r>
        <w:rPr>
          <w:rFonts w:ascii="Consolas" w:hAnsi="Consolas" w:cs="Consolas"/>
          <w:color w:val="404040"/>
          <w:sz w:val="18"/>
          <w:szCs w:val="18"/>
        </w:rPr>
        <w:t xml:space="preserve"> </w:t>
      </w:r>
      <w:r>
        <w:rPr>
          <w:rStyle w:val="xn"/>
          <w:rFonts w:ascii="Consolas" w:hAnsi="Consolas" w:cs="Consolas"/>
          <w:color w:val="333333"/>
          <w:sz w:val="18"/>
          <w:szCs w:val="18"/>
        </w:rPr>
        <w:t>v</w:t>
      </w:r>
      <w:r>
        <w:rPr>
          <w:rFonts w:ascii="Consolas" w:hAnsi="Consolas" w:cs="Consolas"/>
          <w:color w:val="404040"/>
          <w:sz w:val="18"/>
          <w:szCs w:val="18"/>
        </w:rPr>
        <w:t xml:space="preserve"> </w:t>
      </w:r>
      <w:r>
        <w:rPr>
          <w:rStyle w:val="xk"/>
          <w:rFonts w:ascii="Consolas" w:hAnsi="Consolas" w:cs="Consolas"/>
          <w:b/>
          <w:bCs/>
          <w:color w:val="404040"/>
          <w:sz w:val="18"/>
          <w:szCs w:val="18"/>
        </w:rPr>
        <w:t>if</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o"/>
          <w:rFonts w:ascii="Consolas" w:hAnsi="Consolas" w:cs="Consolas"/>
          <w:b/>
          <w:bCs/>
          <w:color w:val="404040"/>
          <w:sz w:val="18"/>
          <w:szCs w:val="18"/>
        </w:rPr>
        <w:t>&gt;</w:t>
      </w:r>
      <w:proofErr w:type="gramStart"/>
      <w:r>
        <w:rPr>
          <w:rStyle w:val="xmi"/>
          <w:rFonts w:ascii="Consolas" w:hAnsi="Consolas" w:cs="Consolas"/>
          <w:color w:val="009999"/>
          <w:sz w:val="18"/>
          <w:szCs w:val="18"/>
        </w:rPr>
        <w:t>0</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End"/>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w:t>
      </w:r>
      <w:proofErr w:type="gramEnd"/>
      <w:r>
        <w:rPr>
          <w:rStyle w:val="xgo"/>
          <w:rFonts w:ascii="Consolas" w:hAnsi="Consolas" w:cs="Consolas"/>
          <w:color w:val="888888"/>
          <w:sz w:val="18"/>
          <w:szCs w:val="18"/>
        </w:rPr>
        <w:t>1, 9, 10]</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Here, the values are only generated in the resultant list when the </w:t>
      </w:r>
      <w:r>
        <w:rPr>
          <w:rStyle w:val="xpre"/>
          <w:rFonts w:ascii="Consolas" w:hAnsi="Consolas" w:cs="Consolas"/>
          <w:color w:val="E74C3C"/>
          <w:sz w:val="18"/>
          <w:szCs w:val="18"/>
          <w:bdr w:val="single" w:sz="8" w:space="2" w:color="E1E4E5" w:frame="1"/>
          <w:shd w:val="clear" w:color="auto" w:fill="FFFFFF"/>
        </w:rPr>
        <w:t>if</w:t>
      </w:r>
      <w:r>
        <w:rPr>
          <w:rFonts w:ascii="Arial" w:hAnsi="Arial" w:cs="Arial"/>
          <w:color w:val="404040"/>
        </w:rPr>
        <w:t> condition passes.</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can combine these as well. As a slightly silly example, we can eliminate the negative values and square the positive values</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n"/>
          <w:rFonts w:ascii="Consolas" w:hAnsi="Consolas" w:cs="Consolas"/>
          <w:color w:val="333333"/>
          <w:sz w:val="18"/>
          <w:szCs w:val="18"/>
        </w:rPr>
        <w:t>v</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9</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4</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r>
        <w:rPr>
          <w:rStyle w:val="xmi"/>
          <w:rFonts w:ascii="Consolas" w:hAnsi="Consolas" w:cs="Consolas"/>
          <w:color w:val="009999"/>
          <w:sz w:val="18"/>
          <w:szCs w:val="18"/>
        </w:rPr>
        <w:t>8</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mi"/>
          <w:rFonts w:ascii="Consolas" w:hAnsi="Consolas" w:cs="Consolas"/>
          <w:color w:val="009999"/>
          <w:sz w:val="18"/>
          <w:szCs w:val="18"/>
        </w:rPr>
        <w:t>10</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o"/>
          <w:rFonts w:ascii="Consolas" w:hAnsi="Consolas" w:cs="Consolas"/>
          <w:b/>
          <w:bCs/>
          <w:color w:val="404040"/>
          <w:sz w:val="18"/>
          <w:szCs w:val="18"/>
        </w:rPr>
        <w:t>-</w:t>
      </w:r>
      <w:proofErr w:type="gramStart"/>
      <w:r>
        <w:rPr>
          <w:rStyle w:val="xmi"/>
          <w:rFonts w:ascii="Consolas" w:hAnsi="Consolas" w:cs="Consolas"/>
          <w:color w:val="009999"/>
          <w:sz w:val="18"/>
          <w:szCs w:val="18"/>
        </w:rPr>
        <w:t>3</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End"/>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o"/>
          <w:rFonts w:ascii="Consolas" w:hAnsi="Consolas" w:cs="Consolas"/>
          <w:b/>
          <w:bCs/>
          <w:color w:val="404040"/>
          <w:sz w:val="18"/>
          <w:szCs w:val="18"/>
        </w:rPr>
        <w:t>*</w:t>
      </w:r>
      <w:r>
        <w:rPr>
          <w:rStyle w:val="xn"/>
          <w:rFonts w:ascii="Consolas" w:hAnsi="Consolas" w:cs="Consolas"/>
          <w:color w:val="333333"/>
          <w:sz w:val="18"/>
          <w:szCs w:val="18"/>
        </w:rPr>
        <w:t>x</w:t>
      </w:r>
      <w:r>
        <w:rPr>
          <w:rFonts w:ascii="Consolas" w:hAnsi="Consolas" w:cs="Consolas"/>
          <w:color w:val="404040"/>
          <w:sz w:val="18"/>
          <w:szCs w:val="18"/>
        </w:rPr>
        <w:t xml:space="preserve"> </w:t>
      </w:r>
      <w:r>
        <w:rPr>
          <w:rStyle w:val="xk"/>
          <w:rFonts w:ascii="Consolas" w:hAnsi="Consolas" w:cs="Consolas"/>
          <w:b/>
          <w:bCs/>
          <w:color w:val="404040"/>
          <w:sz w:val="18"/>
          <w:szCs w:val="18"/>
        </w:rPr>
        <w:t>for</w:t>
      </w:r>
      <w:r>
        <w:rPr>
          <w:rFonts w:ascii="Consolas" w:hAnsi="Consolas" w:cs="Consolas"/>
          <w:color w:val="404040"/>
          <w:sz w:val="18"/>
          <w:szCs w:val="18"/>
        </w:rPr>
        <w:t xml:space="preserve"> </w:t>
      </w:r>
      <w:r>
        <w:rPr>
          <w:rStyle w:val="xn"/>
          <w:rFonts w:ascii="Consolas" w:hAnsi="Consolas" w:cs="Consolas"/>
          <w:color w:val="333333"/>
          <w:sz w:val="18"/>
          <w:szCs w:val="18"/>
        </w:rPr>
        <w:t>x</w:t>
      </w:r>
      <w:r>
        <w:rPr>
          <w:rFonts w:ascii="Consolas" w:hAnsi="Consolas" w:cs="Consolas"/>
          <w:color w:val="404040"/>
          <w:sz w:val="18"/>
          <w:szCs w:val="18"/>
        </w:rPr>
        <w:t xml:space="preserve"> </w:t>
      </w:r>
      <w:r>
        <w:rPr>
          <w:rStyle w:val="xow"/>
          <w:rFonts w:ascii="Consolas" w:hAnsi="Consolas" w:cs="Consolas"/>
          <w:b/>
          <w:bCs/>
          <w:color w:val="404040"/>
          <w:sz w:val="18"/>
          <w:szCs w:val="18"/>
        </w:rPr>
        <w:t>in</w:t>
      </w:r>
      <w:r>
        <w:rPr>
          <w:rFonts w:ascii="Consolas" w:hAnsi="Consolas" w:cs="Consolas"/>
          <w:color w:val="404040"/>
          <w:sz w:val="18"/>
          <w:szCs w:val="18"/>
        </w:rPr>
        <w:t xml:space="preserve"> </w:t>
      </w:r>
      <w:r>
        <w:rPr>
          <w:rStyle w:val="xn"/>
          <w:rFonts w:ascii="Consolas" w:hAnsi="Consolas" w:cs="Consolas"/>
          <w:color w:val="333333"/>
          <w:sz w:val="18"/>
          <w:szCs w:val="18"/>
        </w:rPr>
        <w:t>v</w:t>
      </w:r>
      <w:r>
        <w:rPr>
          <w:rFonts w:ascii="Consolas" w:hAnsi="Consolas" w:cs="Consolas"/>
          <w:color w:val="404040"/>
          <w:sz w:val="18"/>
          <w:szCs w:val="18"/>
        </w:rPr>
        <w:t xml:space="preserve"> </w:t>
      </w:r>
      <w:r>
        <w:rPr>
          <w:rStyle w:val="xk"/>
          <w:rFonts w:ascii="Consolas" w:hAnsi="Consolas" w:cs="Consolas"/>
          <w:b/>
          <w:bCs/>
          <w:color w:val="404040"/>
          <w:sz w:val="18"/>
          <w:szCs w:val="18"/>
        </w:rPr>
        <w:t>if</w:t>
      </w:r>
      <w:r>
        <w:rPr>
          <w:rFonts w:ascii="Consolas" w:hAnsi="Consolas" w:cs="Consolas"/>
          <w:color w:val="404040"/>
          <w:sz w:val="18"/>
          <w:szCs w:val="18"/>
        </w:rPr>
        <w:t xml:space="preserve"> </w:t>
      </w:r>
      <w:r>
        <w:rPr>
          <w:rStyle w:val="xn"/>
          <w:rFonts w:ascii="Consolas" w:hAnsi="Consolas" w:cs="Consolas"/>
          <w:color w:val="333333"/>
          <w:sz w:val="18"/>
          <w:szCs w:val="18"/>
        </w:rPr>
        <w:t>x</w:t>
      </w:r>
      <w:r>
        <w:rPr>
          <w:rStyle w:val="xo"/>
          <w:rFonts w:ascii="Consolas" w:hAnsi="Consolas" w:cs="Consolas"/>
          <w:b/>
          <w:bCs/>
          <w:color w:val="404040"/>
          <w:sz w:val="18"/>
          <w:szCs w:val="18"/>
        </w:rPr>
        <w:t>&gt;</w:t>
      </w:r>
      <w:proofErr w:type="gramStart"/>
      <w:r>
        <w:rPr>
          <w:rStyle w:val="xmi"/>
          <w:rFonts w:ascii="Consolas" w:hAnsi="Consolas" w:cs="Consolas"/>
          <w:color w:val="009999"/>
          <w:sz w:val="18"/>
          <w:szCs w:val="18"/>
        </w:rPr>
        <w:t>0</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gramEnd"/>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w:t>
      </w:r>
      <w:proofErr w:type="gramEnd"/>
      <w:r>
        <w:rPr>
          <w:rStyle w:val="xgo"/>
          <w:rFonts w:ascii="Consolas" w:hAnsi="Consolas" w:cs="Consolas"/>
          <w:color w:val="888888"/>
          <w:sz w:val="18"/>
          <w:szCs w:val="18"/>
        </w:rPr>
        <w:t>1, 81, 100]</w:t>
      </w:r>
    </w:p>
    <w:p w:rsidR="00C809ED" w:rsidRDefault="00C809ED" w:rsidP="00C809ED">
      <w:pPr>
        <w:pStyle w:val="xfirst"/>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60" w:lineRule="atLeast"/>
        <w:ind w:left="360" w:hanging="360"/>
        <w:rPr>
          <w:rFonts w:ascii="Calibri" w:hAnsi="Calibri"/>
          <w:color w:val="000000"/>
        </w:rPr>
      </w:pPr>
      <w:r>
        <w:rPr>
          <w:rFonts w:ascii="Symbol" w:hAnsi="Symbol"/>
          <w:color w:val="404040"/>
          <w:sz w:val="20"/>
          <w:szCs w:val="20"/>
        </w:rPr>
        <w:t></w:t>
      </w:r>
      <w:r>
        <w:rPr>
          <w:color w:val="404040"/>
          <w:sz w:val="14"/>
          <w:szCs w:val="14"/>
        </w:rPr>
        <w:t xml:space="preserve">         </w:t>
      </w:r>
      <w:r>
        <w:rPr>
          <w:rFonts w:ascii="Arial" w:hAnsi="Arial" w:cs="Arial"/>
          <w:color w:val="404040"/>
        </w:rPr>
        <w:t>We can get even more sophisticated by nesting </w:t>
      </w:r>
      <w:r>
        <w:rPr>
          <w:rStyle w:val="xpre"/>
          <w:rFonts w:ascii="Consolas" w:hAnsi="Consolas" w:cs="Consolas"/>
          <w:color w:val="E74C3C"/>
          <w:sz w:val="18"/>
          <w:szCs w:val="18"/>
          <w:bdr w:val="single" w:sz="8" w:space="2" w:color="E1E4E5" w:frame="1"/>
          <w:shd w:val="clear" w:color="auto" w:fill="FFFFFF"/>
        </w:rPr>
        <w:t>for</w:t>
      </w:r>
      <w:r>
        <w:rPr>
          <w:rFonts w:ascii="Arial" w:hAnsi="Arial" w:cs="Arial"/>
          <w:color w:val="404040"/>
        </w:rPr>
        <w:t> loops. Here is an example where we generate all pairs of numbers between 1 and 4, except for the pairs where the numbers are equal</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xml:space="preserve">         </w:t>
      </w:r>
      <w:r>
        <w:rPr>
          <w:rStyle w:val="xgp"/>
          <w:rFonts w:ascii="Consolas" w:hAnsi="Consolas" w:cs="Consolas"/>
          <w:color w:val="555555"/>
          <w:sz w:val="18"/>
          <w:szCs w:val="18"/>
        </w:rPr>
        <w:t xml:space="preserve">&gt;&gt;&gt; </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p"/>
          <w:rFonts w:ascii="Consolas" w:hAnsi="Consolas" w:cs="Consolas"/>
          <w:color w:val="404040"/>
          <w:sz w:val="18"/>
          <w:szCs w:val="18"/>
        </w:rPr>
        <w:t>(</w:t>
      </w:r>
      <w:proofErr w:type="spellStart"/>
      <w:proofErr w:type="gramStart"/>
      <w:r>
        <w:rPr>
          <w:rStyle w:val="xn"/>
          <w:rFonts w:ascii="Consolas" w:hAnsi="Consolas" w:cs="Consolas"/>
          <w:color w:val="333333"/>
          <w:sz w:val="18"/>
          <w:szCs w:val="18"/>
        </w:rPr>
        <w:t>i</w:t>
      </w:r>
      <w:r>
        <w:rPr>
          <w:rStyle w:val="xp"/>
          <w:rFonts w:ascii="Consolas" w:hAnsi="Consolas" w:cs="Consolas"/>
          <w:color w:val="404040"/>
          <w:sz w:val="18"/>
          <w:szCs w:val="18"/>
        </w:rPr>
        <w:t>,</w:t>
      </w:r>
      <w:r>
        <w:rPr>
          <w:rStyle w:val="xn"/>
          <w:rFonts w:ascii="Consolas" w:hAnsi="Consolas" w:cs="Consolas"/>
          <w:color w:val="333333"/>
          <w:sz w:val="18"/>
          <w:szCs w:val="18"/>
        </w:rPr>
        <w:t>j</w:t>
      </w:r>
      <w:proofErr w:type="spellEnd"/>
      <w:proofErr w:type="gramEnd"/>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for</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i</w:t>
      </w:r>
      <w:proofErr w:type="spellEnd"/>
      <w:r>
        <w:rPr>
          <w:rFonts w:ascii="Consolas" w:hAnsi="Consolas" w:cs="Consolas"/>
          <w:color w:val="404040"/>
          <w:sz w:val="18"/>
          <w:szCs w:val="18"/>
        </w:rPr>
        <w:t xml:space="preserve"> </w:t>
      </w:r>
      <w:r>
        <w:rPr>
          <w:rStyle w:val="xow"/>
          <w:rFonts w:ascii="Consolas" w:hAnsi="Consolas" w:cs="Consolas"/>
          <w:b/>
          <w:bCs/>
          <w:color w:val="404040"/>
          <w:sz w:val="18"/>
          <w:szCs w:val="18"/>
        </w:rPr>
        <w:t>in</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xrange</w:t>
      </w:r>
      <w:proofErr w:type="spellEnd"/>
      <w:r>
        <w:rPr>
          <w:rStyle w:val="xp"/>
          <w:rFonts w:ascii="Consolas" w:hAnsi="Consolas" w:cs="Consola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mi"/>
          <w:rFonts w:ascii="Consolas" w:hAnsi="Consolas" w:cs="Consolas"/>
          <w:color w:val="009999"/>
          <w:sz w:val="18"/>
          <w:szCs w:val="18"/>
        </w:rPr>
        <w:t>5</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for</w:t>
      </w:r>
      <w:r>
        <w:rPr>
          <w:rFonts w:ascii="Consolas" w:hAnsi="Consolas" w:cs="Consolas"/>
          <w:color w:val="404040"/>
          <w:sz w:val="18"/>
          <w:szCs w:val="18"/>
        </w:rPr>
        <w:t xml:space="preserve"> </w:t>
      </w:r>
      <w:r>
        <w:rPr>
          <w:rStyle w:val="xn"/>
          <w:rFonts w:ascii="Consolas" w:hAnsi="Consolas" w:cs="Consolas"/>
          <w:color w:val="333333"/>
          <w:sz w:val="18"/>
          <w:szCs w:val="18"/>
        </w:rPr>
        <w:t>j</w:t>
      </w:r>
      <w:r>
        <w:rPr>
          <w:rFonts w:ascii="Consolas" w:hAnsi="Consolas" w:cs="Consolas"/>
          <w:color w:val="404040"/>
          <w:sz w:val="18"/>
          <w:szCs w:val="18"/>
        </w:rPr>
        <w:t xml:space="preserve"> </w:t>
      </w:r>
      <w:r>
        <w:rPr>
          <w:rStyle w:val="xow"/>
          <w:rFonts w:ascii="Consolas" w:hAnsi="Consolas" w:cs="Consolas"/>
          <w:b/>
          <w:bCs/>
          <w:color w:val="404040"/>
          <w:sz w:val="18"/>
          <w:szCs w:val="18"/>
        </w:rPr>
        <w:t>in</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xrange</w:t>
      </w:r>
      <w:proofErr w:type="spellEnd"/>
      <w:r>
        <w:rPr>
          <w:rStyle w:val="xp"/>
          <w:rFonts w:ascii="Consolas" w:hAnsi="Consolas" w:cs="Consolas"/>
          <w:color w:val="404040"/>
          <w:sz w:val="18"/>
          <w:szCs w:val="18"/>
        </w:rPr>
        <w:t>(</w:t>
      </w:r>
      <w:r>
        <w:rPr>
          <w:rStyle w:val="xmi"/>
          <w:rFonts w:ascii="Consolas" w:hAnsi="Consolas" w:cs="Consolas"/>
          <w:color w:val="009999"/>
          <w:sz w:val="18"/>
          <w:szCs w:val="18"/>
        </w:rPr>
        <w:t>1</w:t>
      </w:r>
      <w:r>
        <w:rPr>
          <w:rStyle w:val="xp"/>
          <w:rFonts w:ascii="Consolas" w:hAnsi="Consolas" w:cs="Consolas"/>
          <w:color w:val="404040"/>
          <w:sz w:val="18"/>
          <w:szCs w:val="18"/>
        </w:rPr>
        <w:t>,</w:t>
      </w:r>
      <w:r>
        <w:rPr>
          <w:rStyle w:val="xmi"/>
          <w:rFonts w:ascii="Consolas" w:hAnsi="Consolas" w:cs="Consolas"/>
          <w:color w:val="009999"/>
          <w:sz w:val="18"/>
          <w:szCs w:val="18"/>
        </w:rPr>
        <w:t>5</w:t>
      </w:r>
      <w:r>
        <w:rPr>
          <w:rStyle w:val="xp"/>
          <w:rFonts w:ascii="Consolas" w:hAnsi="Consolas" w:cs="Consolas"/>
          <w:color w:val="404040"/>
          <w:sz w:val="18"/>
          <w:szCs w:val="18"/>
        </w:rPr>
        <w:t>)</w:t>
      </w:r>
      <w:r>
        <w:rPr>
          <w:rFonts w:ascii="Consolas" w:hAnsi="Consolas" w:cs="Consolas"/>
          <w:color w:val="404040"/>
          <w:sz w:val="18"/>
          <w:szCs w:val="18"/>
        </w:rPr>
        <w:t xml:space="preserve"> </w:t>
      </w:r>
      <w:r>
        <w:rPr>
          <w:rStyle w:val="xk"/>
          <w:rFonts w:ascii="Consolas" w:hAnsi="Consolas" w:cs="Consolas"/>
          <w:b/>
          <w:bCs/>
          <w:color w:val="404040"/>
          <w:sz w:val="18"/>
          <w:szCs w:val="18"/>
        </w:rPr>
        <w:t>if</w:t>
      </w:r>
      <w:r>
        <w:rPr>
          <w:rFonts w:ascii="Consolas" w:hAnsi="Consolas" w:cs="Consolas"/>
          <w:color w:val="404040"/>
          <w:sz w:val="18"/>
          <w:szCs w:val="18"/>
        </w:rPr>
        <w:t xml:space="preserve"> </w:t>
      </w:r>
      <w:proofErr w:type="spellStart"/>
      <w:r>
        <w:rPr>
          <w:rStyle w:val="xn"/>
          <w:rFonts w:ascii="Consolas" w:hAnsi="Consolas" w:cs="Consolas"/>
          <w:color w:val="333333"/>
          <w:sz w:val="18"/>
          <w:szCs w:val="18"/>
        </w:rPr>
        <w:t>i</w:t>
      </w:r>
      <w:proofErr w:type="spellEnd"/>
      <w:r>
        <w:rPr>
          <w:rFonts w:ascii="Consolas" w:hAnsi="Consolas" w:cs="Consolas"/>
          <w:color w:val="404040"/>
          <w:sz w:val="18"/>
          <w:szCs w:val="18"/>
        </w:rPr>
        <w:t xml:space="preserve"> </w:t>
      </w:r>
      <w:r>
        <w:rPr>
          <w:rStyle w:val="xo"/>
          <w:rFonts w:ascii="Consolas" w:hAnsi="Consolas" w:cs="Consolas"/>
          <w:b/>
          <w:bCs/>
          <w:color w:val="404040"/>
          <w:sz w:val="18"/>
          <w:szCs w:val="18"/>
        </w:rPr>
        <w:t>!=</w:t>
      </w:r>
      <w:r>
        <w:rPr>
          <w:rFonts w:ascii="Consolas" w:hAnsi="Consolas" w:cs="Consolas"/>
          <w:color w:val="404040"/>
          <w:sz w:val="18"/>
          <w:szCs w:val="18"/>
        </w:rPr>
        <w:t xml:space="preserve"> </w:t>
      </w:r>
      <w:r>
        <w:rPr>
          <w:rStyle w:val="xn"/>
          <w:rFonts w:ascii="Consolas" w:hAnsi="Consolas" w:cs="Consolas"/>
          <w:color w:val="333333"/>
          <w:sz w:val="18"/>
          <w:szCs w:val="18"/>
        </w:rPr>
        <w:t>j</w:t>
      </w:r>
      <w:r>
        <w:rPr>
          <w:rFonts w:ascii="Consolas" w:hAnsi="Consolas" w:cs="Consolas"/>
          <w:color w:val="404040"/>
          <w:sz w:val="18"/>
          <w:szCs w:val="18"/>
        </w:rPr>
        <w:t xml:space="preserve"> </w:t>
      </w:r>
      <w:r>
        <w:rPr>
          <w:rStyle w:val="xp"/>
          <w:rFonts w:ascii="Consolas" w:hAnsi="Consolas" w:cs="Consolas"/>
          <w:color w:val="404040"/>
          <w:sz w:val="18"/>
          <w:szCs w:val="18"/>
        </w:rPr>
        <w:t>]</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w:t>
      </w:r>
      <w:proofErr w:type="gramEnd"/>
      <w:r>
        <w:rPr>
          <w:rStyle w:val="xgo"/>
          <w:rFonts w:ascii="Consolas" w:hAnsi="Consolas" w:cs="Consolas"/>
          <w:color w:val="888888"/>
          <w:sz w:val="18"/>
          <w:szCs w:val="18"/>
        </w:rPr>
        <w:t>(1, 2), (1, 3), (1, 4), (2, 1), (2, 3), (2, 4), (3, 1), (3, 2),</w:t>
      </w:r>
    </w:p>
    <w:p w:rsidR="00C809ED" w:rsidRDefault="00C809ED" w:rsidP="00C809ED">
      <w:pPr>
        <w:pStyle w:val="HTMLPreformatted"/>
        <w:shd w:val="clear" w:color="auto" w:fill="FFFFFF"/>
        <w:ind w:left="360" w:hanging="360"/>
        <w:rPr>
          <w:color w:val="000000"/>
        </w:rPr>
      </w:pPr>
      <w:r>
        <w:rPr>
          <w:rFonts w:ascii="Symbol" w:hAnsi="Symbol"/>
          <w:color w:val="404040"/>
        </w:rPr>
        <w:t></w:t>
      </w:r>
      <w:r>
        <w:rPr>
          <w:rFonts w:ascii="Times New Roman" w:hAnsi="Times New Roman" w:cs="Times New Roman"/>
          <w:color w:val="404040"/>
          <w:sz w:val="14"/>
          <w:szCs w:val="14"/>
        </w:rPr>
        <w:t>       </w:t>
      </w:r>
      <w:proofErr w:type="gramStart"/>
      <w:r>
        <w:rPr>
          <w:rFonts w:ascii="Times New Roman" w:hAnsi="Times New Roman" w:cs="Times New Roman"/>
          <w:color w:val="404040"/>
          <w:sz w:val="14"/>
          <w:szCs w:val="14"/>
        </w:rPr>
        <w:t xml:space="preserve">  </w:t>
      </w:r>
      <w:r>
        <w:rPr>
          <w:rStyle w:val="xgo"/>
          <w:rFonts w:ascii="Consolas" w:hAnsi="Consolas" w:cs="Consolas"/>
          <w:color w:val="888888"/>
          <w:sz w:val="18"/>
          <w:szCs w:val="18"/>
        </w:rPr>
        <w:t> (</w:t>
      </w:r>
      <w:proofErr w:type="gramEnd"/>
      <w:r>
        <w:rPr>
          <w:rStyle w:val="xgo"/>
          <w:rFonts w:ascii="Consolas" w:hAnsi="Consolas" w:cs="Consolas"/>
          <w:color w:val="888888"/>
          <w:sz w:val="18"/>
          <w:szCs w:val="18"/>
        </w:rPr>
        <w:t>3, 4), (4, 1), (4, 2), (4, 3)]</w:t>
      </w:r>
    </w:p>
    <w:p w:rsidR="00C809ED" w:rsidRDefault="00C809ED" w:rsidP="00C809ED">
      <w:pPr>
        <w:pStyle w:val="Heading2"/>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alibri" w:eastAsia="Times New Roman" w:hAnsi="Calibri"/>
          <w:color w:val="000000"/>
        </w:rPr>
      </w:pPr>
      <w:r>
        <w:rPr>
          <w:rFonts w:ascii="Georgia" w:eastAsia="Times New Roman" w:hAnsi="Georgia"/>
          <w:color w:val="404040"/>
        </w:rPr>
        <w:t>Exercises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1.</w:t>
      </w:r>
      <w:r>
        <w:rPr>
          <w:color w:val="404040"/>
          <w:sz w:val="14"/>
          <w:szCs w:val="14"/>
        </w:rPr>
        <w:t xml:space="preserve">    </w:t>
      </w:r>
      <w:r>
        <w:rPr>
          <w:rFonts w:ascii="Arial" w:hAnsi="Arial" w:cs="Arial"/>
          <w:color w:val="404040"/>
        </w:rPr>
        <w:t>Write a list comprehension statement to convert a list of Fahrenheit temperatures to Celsius</w:t>
      </w:r>
    </w:p>
    <w:p w:rsidR="00C809ED" w:rsidRDefault="00C809ED" w:rsidP="00C809ED">
      <w:pPr>
        <w:pStyle w:val="xmsonorma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libri" w:hAnsi="Calibri"/>
          <w:color w:val="000000"/>
        </w:rPr>
      </w:pPr>
      <w:r>
        <w:rPr>
          <w:rFonts w:ascii="Arial" w:hAnsi="Arial" w:cs="Arial"/>
          <w:color w:val="404040"/>
        </w:rPr>
        <w:t>2.</w:t>
      </w:r>
      <w:r>
        <w:rPr>
          <w:color w:val="404040"/>
          <w:sz w:val="14"/>
          <w:szCs w:val="14"/>
        </w:rPr>
        <w:t xml:space="preserve">    </w:t>
      </w:r>
      <w:r>
        <w:rPr>
          <w:rFonts w:ascii="Arial" w:hAnsi="Arial" w:cs="Arial"/>
          <w:color w:val="404040"/>
        </w:rPr>
        <w:t>Write a list comprehension statement to generate a list of all pairs of odd positive integer values less than 10 where the first value is less than the second value.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libri" w:hAnsi="Calibri"/>
          <w:color w:val="000000"/>
        </w:rPr>
      </w:pPr>
      <w:r>
        <w:rPr>
          <w:rFonts w:ascii="Calibri" w:hAnsi="Calibri"/>
          <w:color w:val="000000"/>
        </w:rPr>
        <w:t>- Vishal</w:t>
      </w:r>
    </w:p>
    <w:p w:rsidR="00C809ED" w:rsidRDefault="00C809ED" w:rsidP="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Times New Roman" w:hAnsi="Calibri"/>
          <w:color w:val="000000"/>
        </w:rPr>
      </w:pPr>
      <w:r>
        <w:rPr>
          <w:rFonts w:ascii="Calibri" w:eastAsia="Times New Roman" w:hAnsi="Calibri"/>
          <w:color w:val="000000"/>
        </w:rPr>
        <w:pict>
          <v:rect id="_x0000_i1037" style="width:458.65pt;height:1.5pt" o:hrpct="980" o:hralign="center" o:hrstd="t" o:hr="t" fillcolor="#a0a0a0" stroked="f"/>
        </w:pic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alibri" w:hAnsi="Calibri"/>
          <w:color w:val="000000"/>
        </w:rPr>
      </w:pPr>
      <w:r>
        <w:rPr>
          <w:rFonts w:ascii="Calibri" w:hAnsi="Calibri"/>
          <w:b/>
          <w:bCs/>
          <w:color w:val="000000"/>
          <w:sz w:val="22"/>
          <w:szCs w:val="22"/>
        </w:rPr>
        <w:t>From:</w:t>
      </w:r>
      <w:r>
        <w:rPr>
          <w:rFonts w:ascii="Calibri" w:hAnsi="Calibri"/>
          <w:color w:val="000000"/>
          <w:sz w:val="22"/>
          <w:szCs w:val="22"/>
        </w:rPr>
        <w:t xml:space="preserve"> Vishal Verma 2</w:t>
      </w:r>
      <w:r>
        <w:rPr>
          <w:rFonts w:ascii="Calibri" w:hAnsi="Calibri"/>
          <w:color w:val="000000"/>
          <w:sz w:val="22"/>
          <w:szCs w:val="22"/>
        </w:rPr>
        <w:br/>
      </w:r>
      <w:r>
        <w:rPr>
          <w:rFonts w:ascii="Calibri" w:hAnsi="Calibri"/>
          <w:b/>
          <w:bCs/>
          <w:color w:val="000000"/>
          <w:sz w:val="22"/>
          <w:szCs w:val="22"/>
        </w:rPr>
        <w:t>Sent:</w:t>
      </w:r>
      <w:r>
        <w:rPr>
          <w:rFonts w:ascii="Calibri" w:hAnsi="Calibri"/>
          <w:color w:val="000000"/>
          <w:sz w:val="22"/>
          <w:szCs w:val="22"/>
        </w:rPr>
        <w:t xml:space="preserve"> Thursday, April 19, 2018 11:31 AM</w:t>
      </w:r>
      <w:r>
        <w:rPr>
          <w:rFonts w:ascii="Calibri" w:hAnsi="Calibri"/>
          <w:color w:val="000000"/>
          <w:sz w:val="22"/>
          <w:szCs w:val="22"/>
        </w:rPr>
        <w:br/>
      </w:r>
      <w:r>
        <w:rPr>
          <w:rFonts w:ascii="Calibri" w:hAnsi="Calibri"/>
          <w:b/>
          <w:bCs/>
          <w:color w:val="000000"/>
          <w:sz w:val="22"/>
          <w:szCs w:val="22"/>
        </w:rPr>
        <w:t>To:</w:t>
      </w:r>
      <w:r>
        <w:rPr>
          <w:rFonts w:ascii="Calibri" w:hAnsi="Calibri"/>
          <w:color w:val="000000"/>
          <w:sz w:val="22"/>
          <w:szCs w:val="22"/>
        </w:rPr>
        <w:t xml:space="preserve"> Avinash Verma 3; Ashish Jain 6; Mayank Nagar 2; Tarun Dubey; Jeetendra Singh; Shalabh Mongia; Talwinder Singh; Rohit Lohiya; Ankit Arora; Rohit Kacker 2; Sundar Krishnadu; Prateek Pathak; </w:t>
      </w:r>
      <w:hyperlink r:id="rId57" w:history="1">
        <w:r>
          <w:rPr>
            <w:rStyle w:val="Hyperlink"/>
            <w:rFonts w:ascii="Calibri" w:hAnsi="Calibri"/>
            <w:sz w:val="22"/>
            <w:szCs w:val="22"/>
          </w:rPr>
          <w:t>bathula.reddy@rbs.com</w:t>
        </w:r>
      </w:hyperlink>
      <w:r>
        <w:rPr>
          <w:rFonts w:ascii="Calibri" w:hAnsi="Calibri"/>
          <w:color w:val="000000"/>
          <w:sz w:val="22"/>
          <w:szCs w:val="22"/>
        </w:rPr>
        <w:t>; Pavan Kumar Kothuri 2; Charanjeet Singh; Preeti Chitkara; Avinash Saraf</w:t>
      </w:r>
      <w:r>
        <w:rPr>
          <w:rFonts w:ascii="Calibri" w:hAnsi="Calibri"/>
          <w:color w:val="000000"/>
          <w:sz w:val="22"/>
          <w:szCs w:val="22"/>
        </w:rPr>
        <w:br/>
      </w:r>
      <w:r>
        <w:rPr>
          <w:rFonts w:ascii="Calibri" w:hAnsi="Calibri"/>
          <w:b/>
          <w:bCs/>
          <w:color w:val="000000"/>
          <w:sz w:val="22"/>
          <w:szCs w:val="22"/>
        </w:rPr>
        <w:t>Cc:</w:t>
      </w:r>
      <w:r>
        <w:rPr>
          <w:rFonts w:ascii="Calibri" w:hAnsi="Calibri"/>
          <w:color w:val="000000"/>
          <w:sz w:val="22"/>
          <w:szCs w:val="22"/>
        </w:rPr>
        <w:t xml:space="preserve"> Vikram Verma; Anindita Bose 2; Ananya Anand; Mohit Sawhney; Prabhjinder Singh</w:t>
      </w:r>
      <w:r>
        <w:rPr>
          <w:rFonts w:ascii="Calibri" w:hAnsi="Calibri"/>
          <w:color w:val="000000"/>
          <w:sz w:val="22"/>
          <w:szCs w:val="22"/>
        </w:rPr>
        <w:br/>
      </w:r>
      <w:r>
        <w:rPr>
          <w:rFonts w:ascii="Calibri" w:hAnsi="Calibri"/>
          <w:b/>
          <w:bCs/>
          <w:color w:val="000000"/>
          <w:sz w:val="22"/>
          <w:szCs w:val="22"/>
        </w:rPr>
        <w:t>Subject:</w:t>
      </w:r>
      <w:r>
        <w:rPr>
          <w:rFonts w:ascii="Calibri" w:hAnsi="Calibri"/>
          <w:color w:val="000000"/>
          <w:sz w:val="22"/>
          <w:szCs w:val="22"/>
        </w:rPr>
        <w:t xml:space="preserve"> [AI/ML Learning Group] More assignments = More Fun + Probability Cheat Sheet</w:t>
      </w:r>
      <w:r>
        <w:rPr>
          <w:rFonts w:ascii="Calibri" w:hAnsi="Calibri"/>
          <w:color w:val="000000"/>
        </w:rPr>
        <w:t xml:space="preserve">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6FC9"/>
          <w:sz w:val="72"/>
          <w:szCs w:val="72"/>
        </w:rPr>
        <w:t>Don't let perfect be the enemy of Good</w:t>
      </w:r>
      <w:r>
        <w:rPr>
          <w:rFonts w:ascii="Calibri" w:hAnsi="Calibri"/>
          <w:color w:val="000000"/>
        </w:rPr>
        <w:t xml:space="preserve">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sz w:val="32"/>
          <w:szCs w:val="32"/>
        </w:rPr>
        <w:lastRenderedPageBreak/>
        <w:t>Keep the good work going. These exercises are to unblock you while thinking in Python. Discuss with in your group. Let me know if they are hard or not relevant.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sz w:val="32"/>
          <w:szCs w:val="32"/>
        </w:rPr>
        <w:t xml:space="preserve">If you feel you are not motivated enough, I will work on it. If lack of time is the issue, try resting the clock. Start doing things 15 </w:t>
      </w:r>
      <w:proofErr w:type="spellStart"/>
      <w:r>
        <w:rPr>
          <w:rFonts w:ascii="Calibri" w:hAnsi="Calibri"/>
          <w:color w:val="000000"/>
          <w:sz w:val="32"/>
          <w:szCs w:val="32"/>
        </w:rPr>
        <w:t>mins</w:t>
      </w:r>
      <w:proofErr w:type="spellEnd"/>
      <w:r>
        <w:rPr>
          <w:rFonts w:ascii="Calibri" w:hAnsi="Calibri"/>
          <w:color w:val="000000"/>
          <w:sz w:val="32"/>
          <w:szCs w:val="32"/>
        </w:rPr>
        <w:t xml:space="preserve"> earlier. </w:t>
      </w:r>
      <w:r>
        <w:rPr>
          <w:rFonts w:ascii="Calibri" w:hAnsi="Calibri"/>
          <w:color w:val="757B80"/>
          <w:sz w:val="32"/>
          <w:szCs w:val="32"/>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757B80"/>
          <w:sz w:val="32"/>
          <w:szCs w:val="32"/>
        </w:rPr>
        <w:t>Suggestions and inputs are required to make this learning experience more interesting...</w:t>
      </w:r>
    </w:p>
    <w:p w:rsidR="00C809ED" w:rsidRDefault="00C809ED" w:rsidP="00C809E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757B80"/>
          <w:sz w:val="32"/>
          <w:szCs w:val="32"/>
        </w:rPr>
        <w:t>    </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sz w:val="56"/>
          <w:szCs w:val="56"/>
        </w:rPr>
        <w:t>Exercises:</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tbl>
      <w:tblPr>
        <w:tblW w:w="0" w:type="auto"/>
        <w:tblCellMar>
          <w:left w:w="0" w:type="dxa"/>
          <w:right w:w="0" w:type="dxa"/>
        </w:tblCellMar>
        <w:tblLook w:val="04A0" w:firstRow="1" w:lastRow="0" w:firstColumn="1" w:lastColumn="0" w:noHBand="0" w:noVBand="1"/>
      </w:tblPr>
      <w:tblGrid>
        <w:gridCol w:w="822"/>
        <w:gridCol w:w="5166"/>
        <w:gridCol w:w="1318"/>
        <w:gridCol w:w="2034"/>
      </w:tblGrid>
      <w:tr w:rsidR="00C809ED" w:rsidTr="00C809ED">
        <w:tc>
          <w:tcPr>
            <w:tcW w:w="982" w:type="dxa"/>
            <w:tcBorders>
              <w:top w:val="single" w:sz="8" w:space="0" w:color="auto"/>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C809ED" w:rsidRDefault="00C809ED">
            <w:pPr>
              <w:pStyle w:val="xxxmsonormal"/>
            </w:pPr>
            <w:proofErr w:type="spellStart"/>
            <w:r>
              <w:rPr>
                <w:rFonts w:ascii="Calibri" w:hAnsi="Calibri"/>
                <w:b/>
                <w:bCs/>
                <w:color w:val="000000"/>
              </w:rPr>
              <w:t>S.No</w:t>
            </w:r>
            <w:proofErr w:type="spellEnd"/>
          </w:p>
        </w:tc>
        <w:tc>
          <w:tcPr>
            <w:tcW w:w="8368"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hideMark/>
          </w:tcPr>
          <w:p w:rsidR="00C809ED" w:rsidRDefault="00C809ED">
            <w:pPr>
              <w:pStyle w:val="xxxmsonormal"/>
            </w:pPr>
            <w:r>
              <w:rPr>
                <w:rFonts w:ascii="Calibri" w:hAnsi="Calibri"/>
                <w:b/>
                <w:bCs/>
                <w:color w:val="000000"/>
              </w:rPr>
              <w:t>Program</w:t>
            </w:r>
          </w:p>
        </w:tc>
        <w:tc>
          <w:tcPr>
            <w:tcW w:w="1982"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hideMark/>
          </w:tcPr>
          <w:p w:rsidR="00C809ED" w:rsidRDefault="00C809ED">
            <w:pPr>
              <w:pStyle w:val="xxxmsonormal"/>
            </w:pPr>
            <w:r>
              <w:rPr>
                <w:rFonts w:ascii="Calibri" w:hAnsi="Calibri"/>
                <w:b/>
                <w:bCs/>
                <w:color w:val="000000"/>
              </w:rPr>
              <w:t>Level</w:t>
            </w:r>
          </w:p>
        </w:tc>
        <w:tc>
          <w:tcPr>
            <w:tcW w:w="3060"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hideMark/>
          </w:tcPr>
          <w:p w:rsidR="00C809ED" w:rsidRDefault="00C809ED">
            <w:pPr>
              <w:pStyle w:val="xxxmsonormal"/>
            </w:pPr>
            <w:r>
              <w:rPr>
                <w:rFonts w:ascii="Calibri" w:hAnsi="Calibri"/>
                <w:b/>
                <w:bCs/>
                <w:color w:val="000000"/>
              </w:rPr>
              <w:t>Hint</w:t>
            </w:r>
          </w:p>
        </w:tc>
      </w:tr>
      <w:tr w:rsidR="00C809ED" w:rsidTr="00C809ED">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09ED" w:rsidRDefault="00C809ED">
            <w:pPr>
              <w:pStyle w:val="xxxmsonormal"/>
            </w:pPr>
            <w:r>
              <w:rPr>
                <w:rFonts w:ascii="Calibri" w:hAnsi="Calibri"/>
                <w:color w:val="000000"/>
              </w:rPr>
              <w:t>11</w:t>
            </w:r>
          </w:p>
        </w:tc>
        <w:tc>
          <w:tcPr>
            <w:tcW w:w="8368" w:type="dxa"/>
            <w:tcBorders>
              <w:top w:val="nil"/>
              <w:left w:val="nil"/>
              <w:bottom w:val="single" w:sz="8" w:space="0" w:color="auto"/>
              <w:right w:val="single" w:sz="8" w:space="0" w:color="auto"/>
            </w:tcBorders>
            <w:tcMar>
              <w:top w:w="0" w:type="dxa"/>
              <w:left w:w="108" w:type="dxa"/>
              <w:bottom w:w="0" w:type="dxa"/>
              <w:right w:w="108" w:type="dxa"/>
            </w:tcMar>
            <w:hideMark/>
          </w:tcPr>
          <w:p w:rsidR="00C809ED" w:rsidRDefault="00C809ED">
            <w:pPr>
              <w:pStyle w:val="xmsonormal"/>
            </w:pPr>
            <w:r>
              <w:rPr>
                <w:rFonts w:ascii="Calibri" w:hAnsi="Calibri"/>
                <w:color w:val="000000"/>
              </w:rPr>
              <w:t> </w:t>
            </w:r>
          </w:p>
          <w:p w:rsidR="00C809ED" w:rsidRDefault="00C809ED">
            <w:pPr>
              <w:pStyle w:val="xmsonormal"/>
            </w:pPr>
            <w:r>
              <w:rPr>
                <w:rFonts w:ascii="Calibri" w:hAnsi="Calibri"/>
                <w:color w:val="000000"/>
              </w:rPr>
              <w:t>Write a program which accepts a sequence of comma separated 4 digit binary numbers as its input and then check whether they are divisible by 5 or not. The numbers that are divisible by 5 are to be printed in a comma separated sequence.</w:t>
            </w:r>
          </w:p>
          <w:p w:rsidR="00C809ED" w:rsidRDefault="00C809ED">
            <w:pPr>
              <w:pStyle w:val="xmsonormal"/>
            </w:pPr>
            <w:r>
              <w:rPr>
                <w:rFonts w:ascii="Calibri" w:hAnsi="Calibri"/>
                <w:color w:val="000000"/>
              </w:rPr>
              <w:t>Example:</w:t>
            </w:r>
          </w:p>
          <w:p w:rsidR="00C809ED" w:rsidRDefault="00C809ED">
            <w:pPr>
              <w:pStyle w:val="xmsonormal"/>
            </w:pPr>
            <w:r>
              <w:rPr>
                <w:rFonts w:ascii="Calibri" w:hAnsi="Calibri"/>
                <w:color w:val="000000"/>
              </w:rPr>
              <w:t>0100,0011,1010,1001</w:t>
            </w:r>
          </w:p>
          <w:p w:rsidR="00C809ED" w:rsidRDefault="00C809ED">
            <w:pPr>
              <w:pStyle w:val="xmsonormal"/>
            </w:pPr>
            <w:r>
              <w:rPr>
                <w:rFonts w:ascii="Calibri" w:hAnsi="Calibri"/>
                <w:color w:val="000000"/>
              </w:rPr>
              <w:t>Then the output should be:</w:t>
            </w:r>
          </w:p>
          <w:p w:rsidR="00C809ED" w:rsidRDefault="00C809ED">
            <w:pPr>
              <w:pStyle w:val="xmsonormal"/>
            </w:pPr>
            <w:r>
              <w:rPr>
                <w:rFonts w:ascii="Calibri" w:hAnsi="Calibri"/>
                <w:color w:val="000000"/>
              </w:rPr>
              <w:t>1010</w:t>
            </w:r>
          </w:p>
          <w:p w:rsidR="00C809ED" w:rsidRDefault="00C809ED">
            <w:pPr>
              <w:pStyle w:val="xmsonormal"/>
            </w:pPr>
            <w:r>
              <w:rPr>
                <w:rFonts w:ascii="Calibri" w:hAnsi="Calibri"/>
                <w:color w:val="000000"/>
              </w:rPr>
              <w:t>Notes: Assume the data is input by console.</w:t>
            </w:r>
          </w:p>
        </w:tc>
        <w:tc>
          <w:tcPr>
            <w:tcW w:w="1982" w:type="dxa"/>
            <w:tcBorders>
              <w:top w:val="nil"/>
              <w:left w:val="nil"/>
              <w:bottom w:val="single" w:sz="8" w:space="0" w:color="auto"/>
              <w:right w:val="single" w:sz="8" w:space="0" w:color="auto"/>
            </w:tcBorders>
            <w:tcMar>
              <w:top w:w="0" w:type="dxa"/>
              <w:left w:w="108" w:type="dxa"/>
              <w:bottom w:w="0" w:type="dxa"/>
              <w:right w:w="108" w:type="dxa"/>
            </w:tcMar>
            <w:hideMark/>
          </w:tcPr>
          <w:p w:rsidR="00C809ED" w:rsidRDefault="00C809ED">
            <w:pPr>
              <w:pStyle w:val="xxxmsonormal"/>
            </w:pPr>
            <w:r>
              <w:rPr>
                <w:rFonts w:ascii="Calibri" w:hAnsi="Calibri"/>
                <w:color w:val="000000"/>
              </w:rPr>
              <w:t>2</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809ED" w:rsidRDefault="00C809ED">
            <w:pPr>
              <w:pStyle w:val="xmsonormal"/>
            </w:pPr>
            <w:r>
              <w:rPr>
                <w:rFonts w:ascii="Calibri" w:hAnsi="Calibri"/>
                <w:color w:val="000000"/>
              </w:rPr>
              <w:t>In case of input data being supplied to the question, it should be assumed to be a console input.</w:t>
            </w:r>
          </w:p>
        </w:tc>
      </w:tr>
    </w:tbl>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12</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Write a program, which will find all such numbers between 1000 and 3000 (both included) such that each digit of the number is an even number.</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 numbers obtained should be printed in a comma-separated sequence on a single line.</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13</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Question:</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Write a program that accepts a sentence and calculate the number of letters and digits.</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Suppose the following input is supplied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hello world! 123</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LETTERS 10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lastRenderedPageBreak/>
        <w:t>DIGITS 3</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14</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Write a program that accepts a sentence and calculate the number of upper case letters and lower case letters.</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Suppose the following input is supplied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Hello world!</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UPPER CASE 1</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LOWER CASE 9</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15</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Write a program that computes the value of </w:t>
      </w:r>
      <w:proofErr w:type="spellStart"/>
      <w:r>
        <w:rPr>
          <w:rFonts w:ascii="Calibri" w:hAnsi="Calibri"/>
          <w:color w:val="000000"/>
        </w:rPr>
        <w:t>a+aa+aaa+aaaa</w:t>
      </w:r>
      <w:proofErr w:type="spellEnd"/>
      <w:r>
        <w:rPr>
          <w:rFonts w:ascii="Calibri" w:hAnsi="Calibri"/>
          <w:color w:val="000000"/>
        </w:rPr>
        <w:t xml:space="preserve"> with a given digit as the value of a.</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Suppose the following input is supplied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9</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11106</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16</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Use a list comprehension to square each odd number in a list. The list is input by a sequence of comma-separated numbers.</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Suppose the following input is supplied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1,2,3,4,5,6,7,8,9</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1,3,5,7,9</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17</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Write a program that computes the net amount of a bank account based a transaction log from console input. The transaction log format is shown as following:</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 100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 200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t>
      </w:r>
      <w:r>
        <w:rPr>
          <w:rFonts w:ascii="Calibri" w:hAnsi="Calibri"/>
          <w:color w:val="000000"/>
        </w:rPr>
        <w:softHyphen/>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 means deposit while W means withdrawal.</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Suppose the following input is supplied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 300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 300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W 200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 100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500</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lastRenderedPageBreak/>
        <w:t>2</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 </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18</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A website requires the users to input username and password to register. Write a program to check the validity of password input by users.</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Following are the criteria for checking the password:</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 At least 1 letter between [a-z]</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 At least 1 number between [0-9]</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 At least 1 letter between [A-Z]</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3. At least 1 character from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4. Minimum length of transaction password: 6</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5. Maximum length of transaction password: 12</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Your program should accept a sequence of comma separated passwords and will check them according to the above criteria. Passwords that match the criteria are to be printed, each separated by a comma.</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Example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If the following passwords are given as input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ABd1234@</w:t>
      </w:r>
      <w:proofErr w:type="gramStart"/>
      <w:r>
        <w:rPr>
          <w:rFonts w:ascii="Calibri" w:hAnsi="Calibri"/>
          <w:color w:val="000000"/>
        </w:rPr>
        <w:t>1,a</w:t>
      </w:r>
      <w:proofErr w:type="gramEnd"/>
      <w:r>
        <w:rPr>
          <w:rFonts w:ascii="Calibri" w:hAnsi="Calibri"/>
          <w:color w:val="000000"/>
        </w:rPr>
        <w:t xml:space="preserve"> F1#,2w3E*,2We3345</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of the program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ABd1234@1</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3</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19</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You are required to write a program to sort the (name, age, height) tuples by ascending order where name is string, age and height are numbers. The tuples are input by console. The sort criteria </w:t>
      </w:r>
      <w:proofErr w:type="gramStart"/>
      <w:r>
        <w:rPr>
          <w:rFonts w:ascii="Calibri" w:hAnsi="Calibri"/>
          <w:color w:val="000000"/>
        </w:rPr>
        <w:t>is</w:t>
      </w:r>
      <w:proofErr w:type="gramEnd"/>
      <w:r>
        <w:rPr>
          <w:rFonts w:ascii="Calibri" w:hAnsi="Calibri"/>
          <w:color w:val="000000"/>
        </w:rPr>
        <w:t>:</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1: Sort based on name;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 Then sort based on age;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3: Then sort by score.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 priority is that name &gt; age &gt; score.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If the following tuples are given as input to the program:</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Tom,19,80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John,20,90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Jony,17,91</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Jony,17,93</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Json,21,85</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Then, the output of the program should be:</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[('John', '20', '90'), ('</w:t>
      </w:r>
      <w:proofErr w:type="spellStart"/>
      <w:r>
        <w:rPr>
          <w:rFonts w:ascii="Calibri" w:hAnsi="Calibri"/>
          <w:color w:val="000000"/>
        </w:rPr>
        <w:t>Jony</w:t>
      </w:r>
      <w:proofErr w:type="spellEnd"/>
      <w:r>
        <w:rPr>
          <w:rFonts w:ascii="Calibri" w:hAnsi="Calibri"/>
          <w:color w:val="000000"/>
        </w:rPr>
        <w:t>', '17', '91'), ('</w:t>
      </w:r>
      <w:proofErr w:type="spellStart"/>
      <w:r>
        <w:rPr>
          <w:rFonts w:ascii="Calibri" w:hAnsi="Calibri"/>
          <w:color w:val="000000"/>
        </w:rPr>
        <w:t>Jony</w:t>
      </w:r>
      <w:proofErr w:type="spellEnd"/>
      <w:r>
        <w:rPr>
          <w:rFonts w:ascii="Calibri" w:hAnsi="Calibri"/>
          <w:color w:val="000000"/>
        </w:rPr>
        <w:t>', '17', '93'), ('</w:t>
      </w:r>
      <w:proofErr w:type="spellStart"/>
      <w:r>
        <w:rPr>
          <w:rFonts w:ascii="Calibri" w:hAnsi="Calibri"/>
          <w:color w:val="000000"/>
        </w:rPr>
        <w:t>Json</w:t>
      </w:r>
      <w:proofErr w:type="spellEnd"/>
      <w:r>
        <w:rPr>
          <w:rFonts w:ascii="Calibri" w:hAnsi="Calibri"/>
          <w:color w:val="000000"/>
        </w:rPr>
        <w:t>', '21', '85'), ('Tom', '19', '80')]</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3</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In case of input data being supplied to the question, it should be assumed to be a console input.</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We use </w:t>
      </w:r>
      <w:proofErr w:type="spellStart"/>
      <w:r>
        <w:rPr>
          <w:rFonts w:ascii="Calibri" w:hAnsi="Calibri"/>
          <w:color w:val="000000"/>
        </w:rPr>
        <w:t>itemgetter</w:t>
      </w:r>
      <w:proofErr w:type="spellEnd"/>
      <w:r>
        <w:rPr>
          <w:rFonts w:ascii="Calibri" w:hAnsi="Calibri"/>
          <w:color w:val="000000"/>
        </w:rPr>
        <w:t xml:space="preserve"> to enable multiple sort keys.</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20</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Define a class with a generator which can iterate the numbers, which are divisible by 7, between a given range 0 and n.</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lastRenderedPageBreak/>
        <w:t> </w:t>
      </w:r>
    </w:p>
    <w:p w:rsidR="00C809ED" w:rsidRDefault="00C809ED" w:rsidP="00C809ED">
      <w:pPr>
        <w:pStyle w:val="xx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3</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Consider using yield</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C809ED" w:rsidRDefault="00C809ED" w:rsidP="00C809ED">
      <w:pPr>
        <w:pStyle w:val="xms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w:t>
      </w:r>
    </w:p>
    <w:p w:rsidR="00246231" w:rsidRDefault="00246231">
      <w:bookmarkStart w:id="1" w:name="_GoBack"/>
      <w:bookmarkEnd w:id="1"/>
    </w:p>
    <w:sectPr w:rsidR="0024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4DF"/>
    <w:multiLevelType w:val="multilevel"/>
    <w:tmpl w:val="4D6A52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92321"/>
    <w:multiLevelType w:val="multilevel"/>
    <w:tmpl w:val="D4F8DE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17ED4"/>
    <w:multiLevelType w:val="multilevel"/>
    <w:tmpl w:val="AA3C66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72451"/>
    <w:multiLevelType w:val="multilevel"/>
    <w:tmpl w:val="C8B66B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9530D"/>
    <w:multiLevelType w:val="multilevel"/>
    <w:tmpl w:val="CF64A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41D6D"/>
    <w:multiLevelType w:val="multilevel"/>
    <w:tmpl w:val="4E404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5C6E"/>
    <w:multiLevelType w:val="multilevel"/>
    <w:tmpl w:val="59989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B1463"/>
    <w:multiLevelType w:val="multilevel"/>
    <w:tmpl w:val="80164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25441"/>
    <w:multiLevelType w:val="multilevel"/>
    <w:tmpl w:val="EF006E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4700"/>
    <w:multiLevelType w:val="multilevel"/>
    <w:tmpl w:val="42A28B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F28D8"/>
    <w:multiLevelType w:val="multilevel"/>
    <w:tmpl w:val="3E7804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756BD"/>
    <w:multiLevelType w:val="multilevel"/>
    <w:tmpl w:val="8D4E81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E462B"/>
    <w:multiLevelType w:val="multilevel"/>
    <w:tmpl w:val="2FF8C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35937"/>
    <w:multiLevelType w:val="multilevel"/>
    <w:tmpl w:val="9F2E2A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06581"/>
    <w:multiLevelType w:val="multilevel"/>
    <w:tmpl w:val="88EC67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F0CB3"/>
    <w:multiLevelType w:val="multilevel"/>
    <w:tmpl w:val="E2AEEF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0257B"/>
    <w:multiLevelType w:val="multilevel"/>
    <w:tmpl w:val="300EFC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13"/>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ED"/>
    <w:rsid w:val="00246231"/>
    <w:rsid w:val="00C8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68DF7-C076-46B7-A947-73A3D35B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9ED"/>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C809E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C809ED"/>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C809E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E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809ED"/>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C809ED"/>
    <w:rPr>
      <w:rFonts w:ascii="Times New Roman" w:hAnsi="Times New Roman" w:cs="Times New Roman"/>
      <w:b/>
      <w:bCs/>
      <w:sz w:val="27"/>
      <w:szCs w:val="27"/>
    </w:rPr>
  </w:style>
  <w:style w:type="character" w:styleId="Hyperlink">
    <w:name w:val="Hyperlink"/>
    <w:basedOn w:val="DefaultParagraphFont"/>
    <w:uiPriority w:val="99"/>
    <w:semiHidden/>
    <w:unhideWhenUsed/>
    <w:rsid w:val="00C809ED"/>
    <w:rPr>
      <w:color w:val="0000FF"/>
      <w:u w:val="single"/>
    </w:rPr>
  </w:style>
  <w:style w:type="character" w:styleId="FollowedHyperlink">
    <w:name w:val="FollowedHyperlink"/>
    <w:basedOn w:val="DefaultParagraphFont"/>
    <w:uiPriority w:val="99"/>
    <w:semiHidden/>
    <w:unhideWhenUsed/>
    <w:rsid w:val="00C809ED"/>
    <w:rPr>
      <w:color w:val="800080"/>
      <w:u w:val="single"/>
    </w:rPr>
  </w:style>
  <w:style w:type="character" w:styleId="HTMLCode">
    <w:name w:val="HTML Code"/>
    <w:basedOn w:val="DefaultParagraphFont"/>
    <w:uiPriority w:val="99"/>
    <w:semiHidden/>
    <w:unhideWhenUsed/>
    <w:rsid w:val="00C809ED"/>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C8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09ED"/>
    <w:rPr>
      <w:rFonts w:ascii="Courier New" w:hAnsi="Courier New" w:cs="Courier New"/>
      <w:sz w:val="20"/>
      <w:szCs w:val="20"/>
    </w:rPr>
  </w:style>
  <w:style w:type="paragraph" w:customStyle="1" w:styleId="msonormal0">
    <w:name w:val="msonormal"/>
    <w:basedOn w:val="Normal"/>
    <w:uiPriority w:val="99"/>
    <w:semiHidden/>
    <w:rsid w:val="00C809ED"/>
  </w:style>
  <w:style w:type="paragraph" w:styleId="NormalWeb">
    <w:name w:val="Normal (Web)"/>
    <w:basedOn w:val="Normal"/>
    <w:uiPriority w:val="99"/>
    <w:semiHidden/>
    <w:unhideWhenUsed/>
    <w:rsid w:val="00C809ED"/>
  </w:style>
  <w:style w:type="paragraph" w:customStyle="1" w:styleId="xmsonormal">
    <w:name w:val="x_msonormal"/>
    <w:basedOn w:val="Normal"/>
    <w:uiPriority w:val="99"/>
    <w:semiHidden/>
    <w:rsid w:val="00C809ED"/>
  </w:style>
  <w:style w:type="paragraph" w:customStyle="1" w:styleId="xfirst">
    <w:name w:val="x_first"/>
    <w:basedOn w:val="Normal"/>
    <w:uiPriority w:val="99"/>
    <w:semiHidden/>
    <w:rsid w:val="00C809ED"/>
  </w:style>
  <w:style w:type="paragraph" w:customStyle="1" w:styleId="xxxmsonormal">
    <w:name w:val="x_xxmsonormal"/>
    <w:basedOn w:val="Normal"/>
    <w:uiPriority w:val="99"/>
    <w:semiHidden/>
    <w:rsid w:val="00C809ED"/>
  </w:style>
  <w:style w:type="paragraph" w:customStyle="1" w:styleId="xxxxmsonormal">
    <w:name w:val="x_xxxmsonormal"/>
    <w:basedOn w:val="Normal"/>
    <w:uiPriority w:val="99"/>
    <w:semiHidden/>
    <w:rsid w:val="00C809ED"/>
  </w:style>
  <w:style w:type="character" w:customStyle="1" w:styleId="pre">
    <w:name w:val="pre"/>
    <w:basedOn w:val="DefaultParagraphFont"/>
    <w:rsid w:val="00C809ED"/>
  </w:style>
  <w:style w:type="character" w:customStyle="1" w:styleId="n">
    <w:name w:val="n"/>
    <w:basedOn w:val="DefaultParagraphFont"/>
    <w:rsid w:val="00C809ED"/>
  </w:style>
  <w:style w:type="character" w:customStyle="1" w:styleId="o">
    <w:name w:val="o"/>
    <w:basedOn w:val="DefaultParagraphFont"/>
    <w:rsid w:val="00C809ED"/>
  </w:style>
  <w:style w:type="character" w:customStyle="1" w:styleId="p">
    <w:name w:val="p"/>
    <w:basedOn w:val="DefaultParagraphFont"/>
    <w:rsid w:val="00C809ED"/>
  </w:style>
  <w:style w:type="character" w:customStyle="1" w:styleId="mi">
    <w:name w:val="mi"/>
    <w:basedOn w:val="DefaultParagraphFont"/>
    <w:rsid w:val="00C809ED"/>
  </w:style>
  <w:style w:type="character" w:customStyle="1" w:styleId="k">
    <w:name w:val="k"/>
    <w:basedOn w:val="DefaultParagraphFont"/>
    <w:rsid w:val="00C809ED"/>
  </w:style>
  <w:style w:type="character" w:customStyle="1" w:styleId="nf">
    <w:name w:val="nf"/>
    <w:basedOn w:val="DefaultParagraphFont"/>
    <w:rsid w:val="00C809ED"/>
  </w:style>
  <w:style w:type="character" w:customStyle="1" w:styleId="nb">
    <w:name w:val="nb"/>
    <w:basedOn w:val="DefaultParagraphFont"/>
    <w:rsid w:val="00C809ED"/>
  </w:style>
  <w:style w:type="character" w:customStyle="1" w:styleId="s2">
    <w:name w:val="s2"/>
    <w:basedOn w:val="DefaultParagraphFont"/>
    <w:rsid w:val="00C809ED"/>
  </w:style>
  <w:style w:type="character" w:customStyle="1" w:styleId="mf">
    <w:name w:val="mf"/>
    <w:basedOn w:val="DefaultParagraphFont"/>
    <w:rsid w:val="00C809ED"/>
  </w:style>
  <w:style w:type="character" w:customStyle="1" w:styleId="c1">
    <w:name w:val="c1"/>
    <w:basedOn w:val="DefaultParagraphFont"/>
    <w:rsid w:val="00C809ED"/>
  </w:style>
  <w:style w:type="character" w:customStyle="1" w:styleId="versionmodified">
    <w:name w:val="versionmodified"/>
    <w:basedOn w:val="DefaultParagraphFont"/>
    <w:rsid w:val="00C809ED"/>
  </w:style>
  <w:style w:type="character" w:customStyle="1" w:styleId="kc">
    <w:name w:val="kc"/>
    <w:basedOn w:val="DefaultParagraphFont"/>
    <w:rsid w:val="00C809ED"/>
  </w:style>
  <w:style w:type="character" w:customStyle="1" w:styleId="xpre">
    <w:name w:val="x_pre"/>
    <w:basedOn w:val="DefaultParagraphFont"/>
    <w:rsid w:val="00C809ED"/>
  </w:style>
  <w:style w:type="character" w:customStyle="1" w:styleId="xo">
    <w:name w:val="x_o"/>
    <w:basedOn w:val="DefaultParagraphFont"/>
    <w:rsid w:val="00C809ED"/>
  </w:style>
  <w:style w:type="character" w:customStyle="1" w:styleId="xn">
    <w:name w:val="x_n"/>
    <w:basedOn w:val="DefaultParagraphFont"/>
    <w:rsid w:val="00C809ED"/>
  </w:style>
  <w:style w:type="character" w:customStyle="1" w:styleId="xp">
    <w:name w:val="x_p"/>
    <w:basedOn w:val="DefaultParagraphFont"/>
    <w:rsid w:val="00C809ED"/>
  </w:style>
  <w:style w:type="character" w:customStyle="1" w:styleId="xnb">
    <w:name w:val="x_nb"/>
    <w:basedOn w:val="DefaultParagraphFont"/>
    <w:rsid w:val="00C809ED"/>
  </w:style>
  <w:style w:type="character" w:customStyle="1" w:styleId="xkc">
    <w:name w:val="x_kc"/>
    <w:basedOn w:val="DefaultParagraphFont"/>
    <w:rsid w:val="00C809ED"/>
  </w:style>
  <w:style w:type="character" w:customStyle="1" w:styleId="xmi">
    <w:name w:val="x_mi"/>
    <w:basedOn w:val="DefaultParagraphFont"/>
    <w:rsid w:val="00C809ED"/>
  </w:style>
  <w:style w:type="character" w:customStyle="1" w:styleId="xgp">
    <w:name w:val="x_gp"/>
    <w:basedOn w:val="DefaultParagraphFont"/>
    <w:rsid w:val="00C809ED"/>
  </w:style>
  <w:style w:type="character" w:customStyle="1" w:styleId="xgo">
    <w:name w:val="x_go"/>
    <w:basedOn w:val="DefaultParagraphFont"/>
    <w:rsid w:val="00C809ED"/>
  </w:style>
  <w:style w:type="character" w:customStyle="1" w:styleId="xk">
    <w:name w:val="x_k"/>
    <w:basedOn w:val="DefaultParagraphFont"/>
    <w:rsid w:val="00C809ED"/>
  </w:style>
  <w:style w:type="character" w:customStyle="1" w:styleId="xnf">
    <w:name w:val="x_nf"/>
    <w:basedOn w:val="DefaultParagraphFont"/>
    <w:rsid w:val="00C809ED"/>
  </w:style>
  <w:style w:type="character" w:customStyle="1" w:styleId="xmf">
    <w:name w:val="x_mf"/>
    <w:basedOn w:val="DefaultParagraphFont"/>
    <w:rsid w:val="00C809ED"/>
  </w:style>
  <w:style w:type="character" w:customStyle="1" w:styleId="xow">
    <w:name w:val="x_ow"/>
    <w:basedOn w:val="DefaultParagraphFont"/>
    <w:rsid w:val="00C809ED"/>
  </w:style>
  <w:style w:type="character" w:styleId="Strong">
    <w:name w:val="Strong"/>
    <w:basedOn w:val="DefaultParagraphFont"/>
    <w:uiPriority w:val="22"/>
    <w:qFormat/>
    <w:rsid w:val="00C809ED"/>
    <w:rPr>
      <w:b/>
      <w:bCs/>
    </w:rPr>
  </w:style>
  <w:style w:type="character" w:styleId="Emphasis">
    <w:name w:val="Emphasis"/>
    <w:basedOn w:val="DefaultParagraphFont"/>
    <w:uiPriority w:val="20"/>
    <w:qFormat/>
    <w:rsid w:val="00C80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95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cs.python.org/3/library/threading.html" TargetMode="External"/><Relationship Id="rId26" Type="http://schemas.openxmlformats.org/officeDocument/2006/relationships/hyperlink" Target="https://docs.python.org/3/library/threading.html" TargetMode="External"/><Relationship Id="rId39" Type="http://schemas.openxmlformats.org/officeDocument/2006/relationships/hyperlink" Target="mailto:jsingh51@sapient.com" TargetMode="External"/><Relationship Id="rId21" Type="http://schemas.openxmlformats.org/officeDocument/2006/relationships/hyperlink" Target="https://docs.python.org/3/library/threading.html" TargetMode="External"/><Relationship Id="rId34" Type="http://schemas.openxmlformats.org/officeDocument/2006/relationships/hyperlink" Target="https://github.com/avivrm/beginpython.git" TargetMode="External"/><Relationship Id="rId42" Type="http://schemas.openxmlformats.org/officeDocument/2006/relationships/hyperlink" Target="mailto:rlohiya@sapient.com" TargetMode="External"/><Relationship Id="rId47" Type="http://schemas.openxmlformats.org/officeDocument/2006/relationships/hyperlink" Target="mailto:bathula.reddy@rbs.com" TargetMode="External"/><Relationship Id="rId50" Type="http://schemas.openxmlformats.org/officeDocument/2006/relationships/hyperlink" Target="mailto:pchitkara2@sapient.com" TargetMode="External"/><Relationship Id="rId55" Type="http://schemas.openxmlformats.org/officeDocument/2006/relationships/hyperlink" Target="mailto:msawhney@sapien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python.org/3/library/threading.html" TargetMode="External"/><Relationship Id="rId33" Type="http://schemas.openxmlformats.org/officeDocument/2006/relationships/hyperlink" Target="https://github.com/avivrm/beginpython.git" TargetMode="External"/><Relationship Id="rId38" Type="http://schemas.openxmlformats.org/officeDocument/2006/relationships/hyperlink" Target="mailto:tdubey@sapient.com" TargetMode="External"/><Relationship Id="rId46" Type="http://schemas.openxmlformats.org/officeDocument/2006/relationships/hyperlink" Target="mailto:ppathak9@sapient.co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python.org/3/library/threading.html" TargetMode="External"/><Relationship Id="rId29" Type="http://schemas.openxmlformats.org/officeDocument/2006/relationships/hyperlink" Target="https://docs.python.org/3/library/threading.html" TargetMode="External"/><Relationship Id="rId41" Type="http://schemas.openxmlformats.org/officeDocument/2006/relationships/hyperlink" Target="mailto:tsingh24@sapient.com" TargetMode="External"/><Relationship Id="rId54" Type="http://schemas.openxmlformats.org/officeDocument/2006/relationships/hyperlink" Target="mailto:aanand2@sapien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python.org/3/library/threading.html" TargetMode="External"/><Relationship Id="rId32" Type="http://schemas.openxmlformats.org/officeDocument/2006/relationships/hyperlink" Target="mailto:bathula.reddy@rbs.com" TargetMode="External"/><Relationship Id="rId37" Type="http://schemas.openxmlformats.org/officeDocument/2006/relationships/hyperlink" Target="mailto:mnagar22@sapient.com" TargetMode="External"/><Relationship Id="rId40" Type="http://schemas.openxmlformats.org/officeDocument/2006/relationships/hyperlink" Target="mailto:smongia@sapient.com" TargetMode="External"/><Relationship Id="rId45" Type="http://schemas.openxmlformats.org/officeDocument/2006/relationships/hyperlink" Target="mailto:skrishnadu@sapient.com" TargetMode="External"/><Relationship Id="rId53" Type="http://schemas.openxmlformats.org/officeDocument/2006/relationships/hyperlink" Target="mailto:abose4@sapient.com" TargetMode="External"/><Relationship Id="rId58" Type="http://schemas.openxmlformats.org/officeDocument/2006/relationships/fontTable" Target="fontTable.xml"/><Relationship Id="rId5" Type="http://schemas.openxmlformats.org/officeDocument/2006/relationships/hyperlink" Target="https://docs.python.org/3/library/multiprocessing.html" TargetMode="External"/><Relationship Id="rId15" Type="http://schemas.openxmlformats.org/officeDocument/2006/relationships/image" Target="media/image10.png"/><Relationship Id="rId23" Type="http://schemas.openxmlformats.org/officeDocument/2006/relationships/hyperlink" Target="https://docs.python.org/3/library/threading.html" TargetMode="External"/><Relationship Id="rId28" Type="http://schemas.openxmlformats.org/officeDocument/2006/relationships/hyperlink" Target="https://docs.python.org/3/library/threading.html" TargetMode="External"/><Relationship Id="rId36" Type="http://schemas.openxmlformats.org/officeDocument/2006/relationships/hyperlink" Target="mailto:ajain212@sapient.com" TargetMode="External"/><Relationship Id="rId49" Type="http://schemas.openxmlformats.org/officeDocument/2006/relationships/hyperlink" Target="mailto:csingh2@sapient.com" TargetMode="External"/><Relationship Id="rId57" Type="http://schemas.openxmlformats.org/officeDocument/2006/relationships/hyperlink" Target="mailto:bathula.reddy@rbs.com" TargetMode="External"/><Relationship Id="rId10" Type="http://schemas.openxmlformats.org/officeDocument/2006/relationships/image" Target="media/image5.png"/><Relationship Id="rId19" Type="http://schemas.openxmlformats.org/officeDocument/2006/relationships/hyperlink" Target="https://docs.python.org/3/library/threading.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mailto:rkacker2@sapient.com" TargetMode="External"/><Relationship Id="rId52" Type="http://schemas.openxmlformats.org/officeDocument/2006/relationships/hyperlink" Target="mailto:vverma22@sapient.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python.org/3/library/threading.html" TargetMode="External"/><Relationship Id="rId27" Type="http://schemas.openxmlformats.org/officeDocument/2006/relationships/hyperlink" Target="https://docs.python.org/3/library/threading.html" TargetMode="External"/><Relationship Id="rId30" Type="http://schemas.openxmlformats.org/officeDocument/2006/relationships/hyperlink" Target="https://docs.python.org/3/library/threading.html" TargetMode="External"/><Relationship Id="rId35" Type="http://schemas.openxmlformats.org/officeDocument/2006/relationships/hyperlink" Target="mailto:averma63@sapient.com" TargetMode="External"/><Relationship Id="rId43" Type="http://schemas.openxmlformats.org/officeDocument/2006/relationships/hyperlink" Target="mailto:aarora34@sapient.com" TargetMode="External"/><Relationship Id="rId48" Type="http://schemas.openxmlformats.org/officeDocument/2006/relationships/hyperlink" Target="mailto:pkothuri2@sapient.com" TargetMode="External"/><Relationship Id="rId56" Type="http://schemas.openxmlformats.org/officeDocument/2006/relationships/hyperlink" Target="mailto:psingh91@sapient.com" TargetMode="External"/><Relationship Id="rId8" Type="http://schemas.openxmlformats.org/officeDocument/2006/relationships/image" Target="media/image3.png"/><Relationship Id="rId51" Type="http://schemas.openxmlformats.org/officeDocument/2006/relationships/hyperlink" Target="mailto:asaraf3@sapien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7217</Words>
  <Characters>41140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Verma 3</dc:creator>
  <cp:keywords/>
  <dc:description/>
  <cp:lastModifiedBy>Avinash Verma 3</cp:lastModifiedBy>
  <cp:revision>1</cp:revision>
  <dcterms:created xsi:type="dcterms:W3CDTF">2018-04-25T04:13:00Z</dcterms:created>
  <dcterms:modified xsi:type="dcterms:W3CDTF">2018-04-25T04:16:00Z</dcterms:modified>
</cp:coreProperties>
</file>